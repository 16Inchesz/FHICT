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lang w:val="en-GB"/>
        </w:rPr>
        <w:id w:val="803966606"/>
        <w:docPartObj>
          <w:docPartGallery w:val="Cover Pages"/>
          <w:docPartUnique/>
        </w:docPartObj>
      </w:sdtPr>
      <w:sdtEndPr>
        <w:rPr>
          <w:b/>
        </w:rPr>
      </w:sdtEndPr>
      <w:sdtContent>
        <w:p w14:paraId="58115A74" w14:textId="4D3F7EF1" w:rsidR="0056331D" w:rsidRPr="00A56FF6" w:rsidRDefault="0056331D" w:rsidP="00F76447">
          <w:pPr>
            <w:jc w:val="both"/>
            <w:rPr>
              <w:rFonts w:asciiTheme="minorHAnsi" w:hAnsiTheme="minorHAnsi" w:cstheme="minorHAnsi"/>
              <w:lang w:val="en-GB"/>
            </w:rPr>
          </w:pPr>
          <w:r w:rsidRPr="00A56FF6">
            <w:rPr>
              <w:rFonts w:asciiTheme="minorHAnsi" w:hAnsiTheme="minorHAnsi" w:cstheme="minorHAnsi"/>
              <w:noProof/>
              <w:lang w:eastAsia="nl-NL"/>
            </w:rPr>
            <mc:AlternateContent>
              <mc:Choice Requires="wps">
                <w:drawing>
                  <wp:anchor distT="0" distB="0" distL="114300" distR="114300" simplePos="0" relativeHeight="251658240" behindDoc="1" locked="0" layoutInCell="1" allowOverlap="0" wp14:anchorId="2CC7EF08" wp14:editId="68205D3F">
                    <wp:simplePos x="0" y="0"/>
                    <wp:positionH relativeFrom="page">
                      <wp:posOffset>368300</wp:posOffset>
                    </wp:positionH>
                    <wp:positionV relativeFrom="page">
                      <wp:posOffset>1190336</wp:posOffset>
                    </wp:positionV>
                    <wp:extent cx="6838950" cy="8312727"/>
                    <wp:effectExtent l="0" t="0" r="0" b="12700"/>
                    <wp:wrapNone/>
                    <wp:docPr id="1" name="Text Box 1" descr="Cover page layout"/>
                    <wp:cNvGraphicFramePr/>
                    <a:graphic xmlns:a="http://schemas.openxmlformats.org/drawingml/2006/main">
                      <a:graphicData uri="http://schemas.microsoft.com/office/word/2010/wordprocessingShape">
                        <wps:wsp>
                          <wps:cNvSpPr txBox="1"/>
                          <wps:spPr>
                            <a:xfrm>
                              <a:off x="0" y="0"/>
                              <a:ext cx="6838950" cy="83127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CD436B" w14:paraId="63BEA868" w14:textId="77777777">
                                  <w:trPr>
                                    <w:trHeight w:hRule="exact" w:val="9360"/>
                                  </w:trPr>
                                  <w:tc>
                                    <w:tcPr>
                                      <w:tcW w:w="9350" w:type="dxa"/>
                                    </w:tcPr>
                                    <w:p w14:paraId="5F4E8E87" w14:textId="1F6893DA" w:rsidR="00CD436B" w:rsidRDefault="00CD436B" w:rsidP="00FE24A4">
                                      <w:pPr>
                                        <w:jc w:val="center"/>
                                      </w:pPr>
                                      <w:r w:rsidRPr="00865526">
                                        <w:rPr>
                                          <w:noProof/>
                                          <w:lang w:eastAsia="nl-NL"/>
                                        </w:rPr>
                                        <w:drawing>
                                          <wp:inline distT="0" distB="0" distL="0" distR="0" wp14:anchorId="09FCE632" wp14:editId="0B3FFEFD">
                                            <wp:extent cx="5581650" cy="442150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623787" cy="4454884"/>
                                                    </a:xfrm>
                                                    <a:prstGeom prst="rect">
                                                      <a:avLst/>
                                                    </a:prstGeom>
                                                  </pic:spPr>
                                                </pic:pic>
                                              </a:graphicData>
                                            </a:graphic>
                                          </wp:inline>
                                        </w:drawing>
                                      </w:r>
                                    </w:p>
                                  </w:tc>
                                </w:tr>
                                <w:tr w:rsidR="00CD436B" w:rsidRPr="008F79A8" w14:paraId="41D6CB53" w14:textId="77777777" w:rsidTr="00CB4367">
                                  <w:trPr>
                                    <w:trHeight w:hRule="exact" w:val="4320"/>
                                  </w:trPr>
                                  <w:tc>
                                    <w:tcPr>
                                      <w:tcW w:w="9350" w:type="dxa"/>
                                      <w:shd w:val="clear" w:color="auto" w:fill="683266"/>
                                      <w:vAlign w:val="center"/>
                                    </w:tcPr>
                                    <w:p w14:paraId="244F960B" w14:textId="2109CD18" w:rsidR="00CD436B" w:rsidRPr="003C420E" w:rsidRDefault="00000000"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Content>
                                          <w:r w:rsidR="00CD436B">
                                            <w:rPr>
                                              <w:rFonts w:asciiTheme="majorHAnsi" w:hAnsiTheme="majorHAnsi"/>
                                              <w:color w:val="FFFFFF" w:themeColor="background1"/>
                                              <w:sz w:val="48"/>
                                              <w:szCs w:val="96"/>
                                            </w:rPr>
                                            <w:t>System Design Document</w:t>
                                          </w:r>
                                        </w:sdtContent>
                                      </w:sdt>
                                    </w:p>
                                    <w:p w14:paraId="39C27830" w14:textId="77777777" w:rsidR="00CD436B" w:rsidRDefault="00CD436B" w:rsidP="0017546D">
                                      <w:pPr>
                                        <w:pStyle w:val="NoSpacing"/>
                                        <w:spacing w:before="240"/>
                                        <w:ind w:left="720" w:right="720"/>
                                        <w:jc w:val="center"/>
                                        <w:rPr>
                                          <w:rFonts w:asciiTheme="majorHAnsi" w:hAnsiTheme="majorHAnsi"/>
                                          <w:color w:val="FFFFFF" w:themeColor="background1"/>
                                          <w:sz w:val="32"/>
                                          <w:szCs w:val="96"/>
                                        </w:rPr>
                                      </w:pPr>
                                      <w:r w:rsidRPr="0017546D">
                                        <w:rPr>
                                          <w:rFonts w:asciiTheme="majorHAnsi" w:hAnsiTheme="majorHAnsi"/>
                                          <w:color w:val="FFFFFF" w:themeColor="background1"/>
                                          <w:sz w:val="32"/>
                                          <w:szCs w:val="96"/>
                                        </w:rPr>
                                        <w:t>Smart Washing Machine</w:t>
                                      </w:r>
                                    </w:p>
                                    <w:p w14:paraId="1C3BEBEE" w14:textId="4E610BC3" w:rsidR="005873D6" w:rsidRDefault="008F79A8" w:rsidP="0017546D">
                                      <w:pPr>
                                        <w:pStyle w:val="NoSpacing"/>
                                        <w:spacing w:before="240"/>
                                        <w:ind w:left="720" w:right="720"/>
                                        <w:jc w:val="center"/>
                                        <w:rPr>
                                          <w:color w:val="FFFFFF" w:themeColor="background1"/>
                                          <w:sz w:val="32"/>
                                          <w:szCs w:val="32"/>
                                        </w:rPr>
                                      </w:pPr>
                                      <w:r>
                                        <w:rPr>
                                          <w:color w:val="FFFFFF" w:themeColor="background1"/>
                                          <w:sz w:val="32"/>
                                          <w:szCs w:val="32"/>
                                        </w:rPr>
                                        <w:t xml:space="preserve">Johnson </w:t>
                                      </w:r>
                                      <w:proofErr w:type="spellStart"/>
                                      <w:r>
                                        <w:rPr>
                                          <w:color w:val="FFFFFF" w:themeColor="background1"/>
                                          <w:sz w:val="32"/>
                                          <w:szCs w:val="32"/>
                                        </w:rPr>
                                        <w:t>Domacasse</w:t>
                                      </w:r>
                                      <w:proofErr w:type="spellEnd"/>
                                    </w:p>
                                  </w:tc>
                                </w:tr>
                                <w:tr w:rsidR="00CD43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CD436B" w14:paraId="554AA57B" w14:textId="77777777" w:rsidTr="00CB4367">
                                        <w:trPr>
                                          <w:trHeight w:hRule="exact" w:val="720"/>
                                        </w:trPr>
                                        <w:tc>
                                          <w:tcPr>
                                            <w:tcW w:w="3590" w:type="dxa"/>
                                            <w:shd w:val="clear" w:color="auto" w:fill="5F497A" w:themeFill="accent4" w:themeFillShade="BF"/>
                                            <w:vAlign w:val="center"/>
                                          </w:tcPr>
                                          <w:p w14:paraId="6842FC07" w14:textId="6182E3B0" w:rsidR="00CD436B" w:rsidRDefault="00000000" w:rsidP="0017546D">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CD436B">
                                                  <w:rPr>
                                                    <w:color w:val="FFFFFF" w:themeColor="background1"/>
                                                  </w:rPr>
                                                  <w:t>Xxxx</w:t>
                                                </w:r>
                                                <w:proofErr w:type="spellEnd"/>
                                              </w:sdtContent>
                                            </w:sdt>
                                          </w:p>
                                        </w:tc>
                                        <w:tc>
                                          <w:tcPr>
                                            <w:tcW w:w="3591" w:type="dxa"/>
                                            <w:shd w:val="clear" w:color="auto" w:fill="5F497A" w:themeFill="accent4" w:themeFillShade="BF"/>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20-06-29T00:00:00Z">
                                                <w:dateFormat w:val="M/d/yy"/>
                                                <w:lid w:val="en-US"/>
                                                <w:storeMappedDataAs w:val="dateTime"/>
                                                <w:calendar w:val="gregorian"/>
                                              </w:date>
                                            </w:sdtPr>
                                            <w:sdtContent>
                                              <w:p w14:paraId="6CCB8051" w14:textId="7002E4EC" w:rsidR="00CD436B" w:rsidRDefault="00CD436B">
                                                <w:pPr>
                                                  <w:pStyle w:val="NoSpacing"/>
                                                  <w:ind w:left="144" w:right="144"/>
                                                  <w:jc w:val="center"/>
                                                  <w:rPr>
                                                    <w:color w:val="FFFFFF" w:themeColor="background1"/>
                                                  </w:rPr>
                                                </w:pPr>
                                                <w:r>
                                                  <w:rPr>
                                                    <w:color w:val="FFFFFF" w:themeColor="background1"/>
                                                  </w:rPr>
                                                  <w:t>6/29/20</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5F497A" w:themeFill="accent4" w:themeFillShade="BF"/>
                                                <w:vAlign w:val="center"/>
                                              </w:tcPr>
                                              <w:p w14:paraId="56069338" w14:textId="25528E73" w:rsidR="00CD436B" w:rsidRDefault="00CD436B" w:rsidP="0017546D">
                                                <w:pPr>
                                                  <w:pStyle w:val="NoSpacing"/>
                                                  <w:ind w:left="144" w:right="720"/>
                                                  <w:jc w:val="right"/>
                                                  <w:rPr>
                                                    <w:color w:val="FFFFFF" w:themeColor="background1"/>
                                                  </w:rPr>
                                                </w:pPr>
                                                <w:r>
                                                  <w:rPr>
                                                    <w:color w:val="FFFFFF" w:themeColor="background1"/>
                                                  </w:rPr>
                                                  <w:t>Project 1</w:t>
                                                </w:r>
                                              </w:p>
                                            </w:tc>
                                          </w:sdtContent>
                                        </w:sdt>
                                      </w:tr>
                                    </w:tbl>
                                    <w:p w14:paraId="2BBB4D3B" w14:textId="77777777" w:rsidR="00CD436B" w:rsidRDefault="00CD436B"/>
                                  </w:tc>
                                </w:tr>
                              </w:tbl>
                              <w:p w14:paraId="389D6E54" w14:textId="77777777" w:rsidR="00CD436B" w:rsidRDefault="00CD43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7EF08" id="_x0000_t202" coordsize="21600,21600" o:spt="202" path="m,l,21600r21600,l21600,xe">
                    <v:stroke joinstyle="miter"/>
                    <v:path gradientshapeok="t" o:connecttype="rect"/>
                  </v:shapetype>
                  <v:shape id="Text Box 1" o:spid="_x0000_s1026" type="#_x0000_t202" alt="Cover page layout" style="position:absolute;left:0;text-align:left;margin-left:29pt;margin-top:93.75pt;width:538.5pt;height:654.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CD436B" w14:paraId="63BEA868" w14:textId="77777777">
                            <w:trPr>
                              <w:trHeight w:hRule="exact" w:val="9360"/>
                            </w:trPr>
                            <w:tc>
                              <w:tcPr>
                                <w:tcW w:w="9350" w:type="dxa"/>
                              </w:tcPr>
                              <w:p w14:paraId="5F4E8E87" w14:textId="1F6893DA" w:rsidR="00CD436B" w:rsidRDefault="00CD436B" w:rsidP="00FE24A4">
                                <w:pPr>
                                  <w:jc w:val="center"/>
                                </w:pPr>
                                <w:r w:rsidRPr="00865526">
                                  <w:rPr>
                                    <w:noProof/>
                                    <w:lang w:eastAsia="nl-NL"/>
                                  </w:rPr>
                                  <w:drawing>
                                    <wp:inline distT="0" distB="0" distL="0" distR="0" wp14:anchorId="09FCE632" wp14:editId="0B3FFEFD">
                                      <wp:extent cx="5581650" cy="442150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623787" cy="4454884"/>
                                              </a:xfrm>
                                              <a:prstGeom prst="rect">
                                                <a:avLst/>
                                              </a:prstGeom>
                                            </pic:spPr>
                                          </pic:pic>
                                        </a:graphicData>
                                      </a:graphic>
                                    </wp:inline>
                                  </w:drawing>
                                </w:r>
                              </w:p>
                            </w:tc>
                          </w:tr>
                          <w:tr w:rsidR="00CD436B" w:rsidRPr="008F79A8" w14:paraId="41D6CB53" w14:textId="77777777" w:rsidTr="00CB4367">
                            <w:trPr>
                              <w:trHeight w:hRule="exact" w:val="4320"/>
                            </w:trPr>
                            <w:tc>
                              <w:tcPr>
                                <w:tcW w:w="9350" w:type="dxa"/>
                                <w:shd w:val="clear" w:color="auto" w:fill="683266"/>
                                <w:vAlign w:val="center"/>
                              </w:tcPr>
                              <w:p w14:paraId="244F960B" w14:textId="2109CD18" w:rsidR="00CD436B" w:rsidRPr="003C420E" w:rsidRDefault="00000000"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Content>
                                    <w:r w:rsidR="00CD436B">
                                      <w:rPr>
                                        <w:rFonts w:asciiTheme="majorHAnsi" w:hAnsiTheme="majorHAnsi"/>
                                        <w:color w:val="FFFFFF" w:themeColor="background1"/>
                                        <w:sz w:val="48"/>
                                        <w:szCs w:val="96"/>
                                      </w:rPr>
                                      <w:t>System Design Document</w:t>
                                    </w:r>
                                  </w:sdtContent>
                                </w:sdt>
                              </w:p>
                              <w:p w14:paraId="39C27830" w14:textId="77777777" w:rsidR="00CD436B" w:rsidRDefault="00CD436B" w:rsidP="0017546D">
                                <w:pPr>
                                  <w:pStyle w:val="NoSpacing"/>
                                  <w:spacing w:before="240"/>
                                  <w:ind w:left="720" w:right="720"/>
                                  <w:jc w:val="center"/>
                                  <w:rPr>
                                    <w:rFonts w:asciiTheme="majorHAnsi" w:hAnsiTheme="majorHAnsi"/>
                                    <w:color w:val="FFFFFF" w:themeColor="background1"/>
                                    <w:sz w:val="32"/>
                                    <w:szCs w:val="96"/>
                                  </w:rPr>
                                </w:pPr>
                                <w:r w:rsidRPr="0017546D">
                                  <w:rPr>
                                    <w:rFonts w:asciiTheme="majorHAnsi" w:hAnsiTheme="majorHAnsi"/>
                                    <w:color w:val="FFFFFF" w:themeColor="background1"/>
                                    <w:sz w:val="32"/>
                                    <w:szCs w:val="96"/>
                                  </w:rPr>
                                  <w:t>Smart Washing Machine</w:t>
                                </w:r>
                              </w:p>
                              <w:p w14:paraId="1C3BEBEE" w14:textId="4E610BC3" w:rsidR="005873D6" w:rsidRDefault="008F79A8" w:rsidP="0017546D">
                                <w:pPr>
                                  <w:pStyle w:val="NoSpacing"/>
                                  <w:spacing w:before="240"/>
                                  <w:ind w:left="720" w:right="720"/>
                                  <w:jc w:val="center"/>
                                  <w:rPr>
                                    <w:color w:val="FFFFFF" w:themeColor="background1"/>
                                    <w:sz w:val="32"/>
                                    <w:szCs w:val="32"/>
                                  </w:rPr>
                                </w:pPr>
                                <w:r>
                                  <w:rPr>
                                    <w:color w:val="FFFFFF" w:themeColor="background1"/>
                                    <w:sz w:val="32"/>
                                    <w:szCs w:val="32"/>
                                  </w:rPr>
                                  <w:t xml:space="preserve">Johnson </w:t>
                                </w:r>
                                <w:proofErr w:type="spellStart"/>
                                <w:r>
                                  <w:rPr>
                                    <w:color w:val="FFFFFF" w:themeColor="background1"/>
                                    <w:sz w:val="32"/>
                                    <w:szCs w:val="32"/>
                                  </w:rPr>
                                  <w:t>Domacasse</w:t>
                                </w:r>
                                <w:proofErr w:type="spellEnd"/>
                              </w:p>
                            </w:tc>
                          </w:tr>
                          <w:tr w:rsidR="00CD43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CD436B" w14:paraId="554AA57B" w14:textId="77777777" w:rsidTr="00CB4367">
                                  <w:trPr>
                                    <w:trHeight w:hRule="exact" w:val="720"/>
                                  </w:trPr>
                                  <w:tc>
                                    <w:tcPr>
                                      <w:tcW w:w="3590" w:type="dxa"/>
                                      <w:shd w:val="clear" w:color="auto" w:fill="5F497A" w:themeFill="accent4" w:themeFillShade="BF"/>
                                      <w:vAlign w:val="center"/>
                                    </w:tcPr>
                                    <w:p w14:paraId="6842FC07" w14:textId="6182E3B0" w:rsidR="00CD436B" w:rsidRDefault="00000000" w:rsidP="0017546D">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CD436B">
                                            <w:rPr>
                                              <w:color w:val="FFFFFF" w:themeColor="background1"/>
                                            </w:rPr>
                                            <w:t>Xxxx</w:t>
                                          </w:r>
                                          <w:proofErr w:type="spellEnd"/>
                                        </w:sdtContent>
                                      </w:sdt>
                                    </w:p>
                                  </w:tc>
                                  <w:tc>
                                    <w:tcPr>
                                      <w:tcW w:w="3591" w:type="dxa"/>
                                      <w:shd w:val="clear" w:color="auto" w:fill="5F497A" w:themeFill="accent4" w:themeFillShade="BF"/>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20-06-29T00:00:00Z">
                                          <w:dateFormat w:val="M/d/yy"/>
                                          <w:lid w:val="en-US"/>
                                          <w:storeMappedDataAs w:val="dateTime"/>
                                          <w:calendar w:val="gregorian"/>
                                        </w:date>
                                      </w:sdtPr>
                                      <w:sdtContent>
                                        <w:p w14:paraId="6CCB8051" w14:textId="7002E4EC" w:rsidR="00CD436B" w:rsidRDefault="00CD436B">
                                          <w:pPr>
                                            <w:pStyle w:val="NoSpacing"/>
                                            <w:ind w:left="144" w:right="144"/>
                                            <w:jc w:val="center"/>
                                            <w:rPr>
                                              <w:color w:val="FFFFFF" w:themeColor="background1"/>
                                            </w:rPr>
                                          </w:pPr>
                                          <w:r>
                                            <w:rPr>
                                              <w:color w:val="FFFFFF" w:themeColor="background1"/>
                                            </w:rPr>
                                            <w:t>6/29/20</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5F497A" w:themeFill="accent4" w:themeFillShade="BF"/>
                                          <w:vAlign w:val="center"/>
                                        </w:tcPr>
                                        <w:p w14:paraId="56069338" w14:textId="25528E73" w:rsidR="00CD436B" w:rsidRDefault="00CD436B" w:rsidP="0017546D">
                                          <w:pPr>
                                            <w:pStyle w:val="NoSpacing"/>
                                            <w:ind w:left="144" w:right="720"/>
                                            <w:jc w:val="right"/>
                                            <w:rPr>
                                              <w:color w:val="FFFFFF" w:themeColor="background1"/>
                                            </w:rPr>
                                          </w:pPr>
                                          <w:r>
                                            <w:rPr>
                                              <w:color w:val="FFFFFF" w:themeColor="background1"/>
                                            </w:rPr>
                                            <w:t>Project 1</w:t>
                                          </w:r>
                                        </w:p>
                                      </w:tc>
                                    </w:sdtContent>
                                  </w:sdt>
                                </w:tr>
                              </w:tbl>
                              <w:p w14:paraId="2BBB4D3B" w14:textId="77777777" w:rsidR="00CD436B" w:rsidRDefault="00CD436B"/>
                            </w:tc>
                          </w:tr>
                        </w:tbl>
                        <w:p w14:paraId="389D6E54" w14:textId="77777777" w:rsidR="00CD436B" w:rsidRDefault="00CD436B"/>
                      </w:txbxContent>
                    </v:textbox>
                    <w10:wrap anchorx="page" anchory="page"/>
                  </v:shape>
                </w:pict>
              </mc:Fallback>
            </mc:AlternateContent>
          </w:r>
        </w:p>
        <w:p w14:paraId="5B016362" w14:textId="1314C8D0" w:rsidR="0056331D" w:rsidRPr="00A56FF6" w:rsidRDefault="0056331D" w:rsidP="00F76447">
          <w:pPr>
            <w:jc w:val="both"/>
            <w:rPr>
              <w:rFonts w:asciiTheme="minorHAnsi" w:hAnsiTheme="minorHAnsi" w:cstheme="minorHAnsi"/>
              <w:lang w:val="en-GB"/>
            </w:rPr>
          </w:pPr>
          <w:r w:rsidRPr="00A56FF6">
            <w:rPr>
              <w:rFonts w:asciiTheme="minorHAnsi" w:hAnsiTheme="minorHAnsi" w:cstheme="minorHAnsi"/>
              <w:b/>
              <w:lang w:val="en-GB"/>
            </w:rPr>
            <w:br w:type="page"/>
          </w:r>
        </w:p>
      </w:sdtContent>
    </w:sdt>
    <w:sdt>
      <w:sdtPr>
        <w:rPr>
          <w:rFonts w:asciiTheme="minorHAnsi" w:eastAsia="Calibri" w:hAnsiTheme="minorHAnsi" w:cstheme="minorHAnsi"/>
          <w:color w:val="auto"/>
          <w:sz w:val="22"/>
          <w:szCs w:val="22"/>
          <w:lang w:val="nl-NL" w:eastAsia="zh-CN"/>
        </w:rPr>
        <w:id w:val="-235947318"/>
        <w:docPartObj>
          <w:docPartGallery w:val="Table of Contents"/>
          <w:docPartUnique/>
        </w:docPartObj>
      </w:sdtPr>
      <w:sdtEndPr>
        <w:rPr>
          <w:b/>
          <w:bCs/>
          <w:noProof/>
        </w:rPr>
      </w:sdtEndPr>
      <w:sdtContent>
        <w:p w14:paraId="57D97E66" w14:textId="03734A5A" w:rsidR="00103B58" w:rsidRPr="00A56FF6" w:rsidRDefault="00103B58" w:rsidP="00F76447">
          <w:pPr>
            <w:pStyle w:val="TOCHeading"/>
            <w:numPr>
              <w:ilvl w:val="0"/>
              <w:numId w:val="0"/>
            </w:numPr>
            <w:jc w:val="both"/>
            <w:rPr>
              <w:rFonts w:asciiTheme="minorHAnsi" w:hAnsiTheme="minorHAnsi" w:cstheme="minorHAnsi"/>
            </w:rPr>
          </w:pPr>
          <w:r w:rsidRPr="00A56FF6">
            <w:rPr>
              <w:rFonts w:asciiTheme="minorHAnsi" w:hAnsiTheme="minorHAnsi" w:cstheme="minorHAnsi"/>
            </w:rPr>
            <w:t>Contents</w:t>
          </w:r>
        </w:p>
        <w:p w14:paraId="766D6FD0" w14:textId="50C922B9" w:rsidR="00FB43D0" w:rsidRDefault="00103B58">
          <w:pPr>
            <w:pStyle w:val="TOC1"/>
            <w:tabs>
              <w:tab w:val="right" w:leader="dot" w:pos="9062"/>
            </w:tabs>
            <w:rPr>
              <w:rFonts w:asciiTheme="minorHAnsi" w:eastAsiaTheme="minorEastAsia" w:hAnsiTheme="minorHAnsi" w:cstheme="minorBidi"/>
              <w:noProof/>
              <w:lang w:eastAsia="nl-NL"/>
            </w:rPr>
          </w:pPr>
          <w:r w:rsidRPr="00A56FF6">
            <w:rPr>
              <w:rFonts w:asciiTheme="minorHAnsi" w:hAnsiTheme="minorHAnsi" w:cstheme="minorHAnsi"/>
              <w:lang w:val="en-GB"/>
            </w:rPr>
            <w:fldChar w:fldCharType="begin"/>
          </w:r>
          <w:r w:rsidRPr="00A56FF6">
            <w:rPr>
              <w:rFonts w:asciiTheme="minorHAnsi" w:hAnsiTheme="minorHAnsi" w:cstheme="minorHAnsi"/>
              <w:lang w:val="en-GB"/>
            </w:rPr>
            <w:instrText xml:space="preserve"> TOC \o "1-3" \h \z \u </w:instrText>
          </w:r>
          <w:r w:rsidRPr="00A56FF6">
            <w:rPr>
              <w:rFonts w:asciiTheme="minorHAnsi" w:hAnsiTheme="minorHAnsi" w:cstheme="minorHAnsi"/>
              <w:lang w:val="en-GB"/>
            </w:rPr>
            <w:fldChar w:fldCharType="separate"/>
          </w:r>
          <w:hyperlink w:anchor="_Toc45886307" w:history="1">
            <w:r w:rsidR="00FB43D0" w:rsidRPr="006F44C0">
              <w:rPr>
                <w:rStyle w:val="Hyperlink"/>
                <w:noProof/>
              </w:rPr>
              <w:t>Document history</w:t>
            </w:r>
            <w:r w:rsidR="00FB43D0">
              <w:rPr>
                <w:noProof/>
                <w:webHidden/>
              </w:rPr>
              <w:tab/>
            </w:r>
            <w:r w:rsidR="00FB43D0">
              <w:rPr>
                <w:noProof/>
                <w:webHidden/>
              </w:rPr>
              <w:fldChar w:fldCharType="begin"/>
            </w:r>
            <w:r w:rsidR="00FB43D0">
              <w:rPr>
                <w:noProof/>
                <w:webHidden/>
              </w:rPr>
              <w:instrText xml:space="preserve"> PAGEREF _Toc45886307 \h </w:instrText>
            </w:r>
            <w:r w:rsidR="00FB43D0">
              <w:rPr>
                <w:noProof/>
                <w:webHidden/>
              </w:rPr>
            </w:r>
            <w:r w:rsidR="00FB43D0">
              <w:rPr>
                <w:noProof/>
                <w:webHidden/>
              </w:rPr>
              <w:fldChar w:fldCharType="separate"/>
            </w:r>
            <w:r w:rsidR="00FB43D0">
              <w:rPr>
                <w:noProof/>
                <w:webHidden/>
              </w:rPr>
              <w:t>3</w:t>
            </w:r>
            <w:r w:rsidR="00FB43D0">
              <w:rPr>
                <w:noProof/>
                <w:webHidden/>
              </w:rPr>
              <w:fldChar w:fldCharType="end"/>
            </w:r>
          </w:hyperlink>
        </w:p>
        <w:p w14:paraId="5F676CB5" w14:textId="6A0FB5B5" w:rsidR="00FB43D0" w:rsidRDefault="00000000">
          <w:pPr>
            <w:pStyle w:val="TOC1"/>
            <w:tabs>
              <w:tab w:val="right" w:leader="dot" w:pos="9062"/>
            </w:tabs>
            <w:rPr>
              <w:rFonts w:asciiTheme="minorHAnsi" w:eastAsiaTheme="minorEastAsia" w:hAnsiTheme="minorHAnsi" w:cstheme="minorBidi"/>
              <w:noProof/>
              <w:lang w:eastAsia="nl-NL"/>
            </w:rPr>
          </w:pPr>
          <w:hyperlink w:anchor="_Toc45886308" w:history="1">
            <w:r w:rsidR="00FB43D0" w:rsidRPr="006F44C0">
              <w:rPr>
                <w:rStyle w:val="Hyperlink"/>
                <w:noProof/>
              </w:rPr>
              <w:t>Terms, Abbreviations</w:t>
            </w:r>
            <w:r w:rsidR="00FB43D0">
              <w:rPr>
                <w:noProof/>
                <w:webHidden/>
              </w:rPr>
              <w:tab/>
            </w:r>
            <w:r w:rsidR="00FB43D0">
              <w:rPr>
                <w:noProof/>
                <w:webHidden/>
              </w:rPr>
              <w:fldChar w:fldCharType="begin"/>
            </w:r>
            <w:r w:rsidR="00FB43D0">
              <w:rPr>
                <w:noProof/>
                <w:webHidden/>
              </w:rPr>
              <w:instrText xml:space="preserve"> PAGEREF _Toc45886308 \h </w:instrText>
            </w:r>
            <w:r w:rsidR="00FB43D0">
              <w:rPr>
                <w:noProof/>
                <w:webHidden/>
              </w:rPr>
            </w:r>
            <w:r w:rsidR="00FB43D0">
              <w:rPr>
                <w:noProof/>
                <w:webHidden/>
              </w:rPr>
              <w:fldChar w:fldCharType="separate"/>
            </w:r>
            <w:r w:rsidR="00FB43D0">
              <w:rPr>
                <w:noProof/>
                <w:webHidden/>
              </w:rPr>
              <w:t>3</w:t>
            </w:r>
            <w:r w:rsidR="00FB43D0">
              <w:rPr>
                <w:noProof/>
                <w:webHidden/>
              </w:rPr>
              <w:fldChar w:fldCharType="end"/>
            </w:r>
          </w:hyperlink>
        </w:p>
        <w:p w14:paraId="1DC23632" w14:textId="51F36847"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09" w:history="1">
            <w:r w:rsidR="00FB43D0" w:rsidRPr="006F44C0">
              <w:rPr>
                <w:rStyle w:val="Hyperlink"/>
                <w:noProof/>
              </w:rPr>
              <w:t>1.</w:t>
            </w:r>
            <w:r w:rsidR="00FB43D0">
              <w:rPr>
                <w:rFonts w:asciiTheme="minorHAnsi" w:eastAsiaTheme="minorEastAsia" w:hAnsiTheme="minorHAnsi" w:cstheme="minorBidi"/>
                <w:noProof/>
                <w:lang w:eastAsia="nl-NL"/>
              </w:rPr>
              <w:tab/>
            </w:r>
            <w:r w:rsidR="00FB43D0" w:rsidRPr="006F44C0">
              <w:rPr>
                <w:rStyle w:val="Hyperlink"/>
                <w:noProof/>
              </w:rPr>
              <w:t>Introduction</w:t>
            </w:r>
            <w:r w:rsidR="00FB43D0">
              <w:rPr>
                <w:noProof/>
                <w:webHidden/>
              </w:rPr>
              <w:tab/>
            </w:r>
            <w:r w:rsidR="00FB43D0">
              <w:rPr>
                <w:noProof/>
                <w:webHidden/>
              </w:rPr>
              <w:fldChar w:fldCharType="begin"/>
            </w:r>
            <w:r w:rsidR="00FB43D0">
              <w:rPr>
                <w:noProof/>
                <w:webHidden/>
              </w:rPr>
              <w:instrText xml:space="preserve"> PAGEREF _Toc45886309 \h </w:instrText>
            </w:r>
            <w:r w:rsidR="00FB43D0">
              <w:rPr>
                <w:noProof/>
                <w:webHidden/>
              </w:rPr>
            </w:r>
            <w:r w:rsidR="00FB43D0">
              <w:rPr>
                <w:noProof/>
                <w:webHidden/>
              </w:rPr>
              <w:fldChar w:fldCharType="separate"/>
            </w:r>
            <w:r w:rsidR="00FB43D0">
              <w:rPr>
                <w:noProof/>
                <w:webHidden/>
              </w:rPr>
              <w:t>4</w:t>
            </w:r>
            <w:r w:rsidR="00FB43D0">
              <w:rPr>
                <w:noProof/>
                <w:webHidden/>
              </w:rPr>
              <w:fldChar w:fldCharType="end"/>
            </w:r>
          </w:hyperlink>
        </w:p>
        <w:p w14:paraId="3EA5D8DB" w14:textId="7600F760"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10" w:history="1">
            <w:r w:rsidR="00FB43D0" w:rsidRPr="006F44C0">
              <w:rPr>
                <w:rStyle w:val="Hyperlink"/>
                <w:noProof/>
              </w:rPr>
              <w:t>2.</w:t>
            </w:r>
            <w:r w:rsidR="00FB43D0">
              <w:rPr>
                <w:rFonts w:asciiTheme="minorHAnsi" w:eastAsiaTheme="minorEastAsia" w:hAnsiTheme="minorHAnsi" w:cstheme="minorBidi"/>
                <w:noProof/>
                <w:lang w:eastAsia="nl-NL"/>
              </w:rPr>
              <w:tab/>
            </w:r>
            <w:r w:rsidR="00FB43D0" w:rsidRPr="006F44C0">
              <w:rPr>
                <w:rStyle w:val="Hyperlink"/>
                <w:noProof/>
              </w:rPr>
              <w:t>System description</w:t>
            </w:r>
            <w:r w:rsidR="00FB43D0">
              <w:rPr>
                <w:noProof/>
                <w:webHidden/>
              </w:rPr>
              <w:tab/>
            </w:r>
            <w:r w:rsidR="00FB43D0">
              <w:rPr>
                <w:noProof/>
                <w:webHidden/>
              </w:rPr>
              <w:fldChar w:fldCharType="begin"/>
            </w:r>
            <w:r w:rsidR="00FB43D0">
              <w:rPr>
                <w:noProof/>
                <w:webHidden/>
              </w:rPr>
              <w:instrText xml:space="preserve"> PAGEREF _Toc45886310 \h </w:instrText>
            </w:r>
            <w:r w:rsidR="00FB43D0">
              <w:rPr>
                <w:noProof/>
                <w:webHidden/>
              </w:rPr>
            </w:r>
            <w:r w:rsidR="00FB43D0">
              <w:rPr>
                <w:noProof/>
                <w:webHidden/>
              </w:rPr>
              <w:fldChar w:fldCharType="separate"/>
            </w:r>
            <w:r w:rsidR="00FB43D0">
              <w:rPr>
                <w:noProof/>
                <w:webHidden/>
              </w:rPr>
              <w:t>4</w:t>
            </w:r>
            <w:r w:rsidR="00FB43D0">
              <w:rPr>
                <w:noProof/>
                <w:webHidden/>
              </w:rPr>
              <w:fldChar w:fldCharType="end"/>
            </w:r>
          </w:hyperlink>
        </w:p>
        <w:p w14:paraId="7B7D2857" w14:textId="18006C08"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13" w:history="1">
            <w:r w:rsidR="00FB43D0" w:rsidRPr="006F44C0">
              <w:rPr>
                <w:rStyle w:val="Hyperlink"/>
                <w:noProof/>
              </w:rPr>
              <w:t>2.1</w:t>
            </w:r>
            <w:r w:rsidR="00FB43D0">
              <w:rPr>
                <w:rFonts w:asciiTheme="minorHAnsi" w:eastAsiaTheme="minorEastAsia" w:hAnsiTheme="minorHAnsi" w:cstheme="minorBidi"/>
                <w:noProof/>
                <w:lang w:eastAsia="nl-NL"/>
              </w:rPr>
              <w:tab/>
            </w:r>
            <w:r w:rsidR="00FB43D0" w:rsidRPr="006F44C0">
              <w:rPr>
                <w:rStyle w:val="Hyperlink"/>
                <w:noProof/>
              </w:rPr>
              <w:t>Washing programs description</w:t>
            </w:r>
            <w:r w:rsidR="00FB43D0">
              <w:rPr>
                <w:noProof/>
                <w:webHidden/>
              </w:rPr>
              <w:tab/>
            </w:r>
            <w:r w:rsidR="00FB43D0">
              <w:rPr>
                <w:noProof/>
                <w:webHidden/>
              </w:rPr>
              <w:fldChar w:fldCharType="begin"/>
            </w:r>
            <w:r w:rsidR="00FB43D0">
              <w:rPr>
                <w:noProof/>
                <w:webHidden/>
              </w:rPr>
              <w:instrText xml:space="preserve"> PAGEREF _Toc45886313 \h </w:instrText>
            </w:r>
            <w:r w:rsidR="00FB43D0">
              <w:rPr>
                <w:noProof/>
                <w:webHidden/>
              </w:rPr>
            </w:r>
            <w:r w:rsidR="00FB43D0">
              <w:rPr>
                <w:noProof/>
                <w:webHidden/>
              </w:rPr>
              <w:fldChar w:fldCharType="separate"/>
            </w:r>
            <w:r w:rsidR="00FB43D0">
              <w:rPr>
                <w:noProof/>
                <w:webHidden/>
              </w:rPr>
              <w:t>4</w:t>
            </w:r>
            <w:r w:rsidR="00FB43D0">
              <w:rPr>
                <w:noProof/>
                <w:webHidden/>
              </w:rPr>
              <w:fldChar w:fldCharType="end"/>
            </w:r>
          </w:hyperlink>
        </w:p>
        <w:p w14:paraId="0B818932" w14:textId="0A66FF91"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14" w:history="1">
            <w:r w:rsidR="00FB43D0" w:rsidRPr="006F44C0">
              <w:rPr>
                <w:rStyle w:val="Hyperlink"/>
                <w:noProof/>
              </w:rPr>
              <w:t>2.2</w:t>
            </w:r>
            <w:r w:rsidR="00FB43D0">
              <w:rPr>
                <w:rFonts w:asciiTheme="minorHAnsi" w:eastAsiaTheme="minorEastAsia" w:hAnsiTheme="minorHAnsi" w:cstheme="minorBidi"/>
                <w:noProof/>
                <w:lang w:eastAsia="nl-NL"/>
              </w:rPr>
              <w:tab/>
            </w:r>
            <w:r w:rsidR="00FB43D0" w:rsidRPr="006F44C0">
              <w:rPr>
                <w:rStyle w:val="Hyperlink"/>
                <w:noProof/>
              </w:rPr>
              <w:t>Safety</w:t>
            </w:r>
            <w:r w:rsidR="00FB43D0">
              <w:rPr>
                <w:noProof/>
                <w:webHidden/>
              </w:rPr>
              <w:tab/>
            </w:r>
            <w:r w:rsidR="00FB43D0">
              <w:rPr>
                <w:noProof/>
                <w:webHidden/>
              </w:rPr>
              <w:fldChar w:fldCharType="begin"/>
            </w:r>
            <w:r w:rsidR="00FB43D0">
              <w:rPr>
                <w:noProof/>
                <w:webHidden/>
              </w:rPr>
              <w:instrText xml:space="preserve"> PAGEREF _Toc45886314 \h </w:instrText>
            </w:r>
            <w:r w:rsidR="00FB43D0">
              <w:rPr>
                <w:noProof/>
                <w:webHidden/>
              </w:rPr>
            </w:r>
            <w:r w:rsidR="00FB43D0">
              <w:rPr>
                <w:noProof/>
                <w:webHidden/>
              </w:rPr>
              <w:fldChar w:fldCharType="separate"/>
            </w:r>
            <w:r w:rsidR="00FB43D0">
              <w:rPr>
                <w:noProof/>
                <w:webHidden/>
              </w:rPr>
              <w:t>5</w:t>
            </w:r>
            <w:r w:rsidR="00FB43D0">
              <w:rPr>
                <w:noProof/>
                <w:webHidden/>
              </w:rPr>
              <w:fldChar w:fldCharType="end"/>
            </w:r>
          </w:hyperlink>
        </w:p>
        <w:p w14:paraId="0378F2BF" w14:textId="61B379EF"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15" w:history="1">
            <w:r w:rsidR="00FB43D0" w:rsidRPr="006F44C0">
              <w:rPr>
                <w:rStyle w:val="Hyperlink"/>
                <w:noProof/>
              </w:rPr>
              <w:t>3.</w:t>
            </w:r>
            <w:r w:rsidR="00FB43D0">
              <w:rPr>
                <w:rFonts w:asciiTheme="minorHAnsi" w:eastAsiaTheme="minorEastAsia" w:hAnsiTheme="minorHAnsi" w:cstheme="minorBidi"/>
                <w:noProof/>
                <w:lang w:eastAsia="nl-NL"/>
              </w:rPr>
              <w:tab/>
            </w:r>
            <w:r w:rsidR="00FB43D0" w:rsidRPr="006F44C0">
              <w:rPr>
                <w:rStyle w:val="Hyperlink"/>
                <w:noProof/>
              </w:rPr>
              <w:t>System Design</w:t>
            </w:r>
            <w:r w:rsidR="00FB43D0">
              <w:rPr>
                <w:noProof/>
                <w:webHidden/>
              </w:rPr>
              <w:tab/>
            </w:r>
            <w:r w:rsidR="00FB43D0">
              <w:rPr>
                <w:noProof/>
                <w:webHidden/>
              </w:rPr>
              <w:fldChar w:fldCharType="begin"/>
            </w:r>
            <w:r w:rsidR="00FB43D0">
              <w:rPr>
                <w:noProof/>
                <w:webHidden/>
              </w:rPr>
              <w:instrText xml:space="preserve"> PAGEREF _Toc45886315 \h </w:instrText>
            </w:r>
            <w:r w:rsidR="00FB43D0">
              <w:rPr>
                <w:noProof/>
                <w:webHidden/>
              </w:rPr>
            </w:r>
            <w:r w:rsidR="00FB43D0">
              <w:rPr>
                <w:noProof/>
                <w:webHidden/>
              </w:rPr>
              <w:fldChar w:fldCharType="separate"/>
            </w:r>
            <w:r w:rsidR="00FB43D0">
              <w:rPr>
                <w:noProof/>
                <w:webHidden/>
              </w:rPr>
              <w:t>6</w:t>
            </w:r>
            <w:r w:rsidR="00FB43D0">
              <w:rPr>
                <w:noProof/>
                <w:webHidden/>
              </w:rPr>
              <w:fldChar w:fldCharType="end"/>
            </w:r>
          </w:hyperlink>
        </w:p>
        <w:p w14:paraId="520549F9" w14:textId="45CBD364"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19" w:history="1">
            <w:r w:rsidR="00FB43D0" w:rsidRPr="006F44C0">
              <w:rPr>
                <w:rStyle w:val="Hyperlink"/>
                <w:noProof/>
              </w:rPr>
              <w:t>3.1</w:t>
            </w:r>
            <w:r w:rsidR="00FB43D0">
              <w:rPr>
                <w:rFonts w:asciiTheme="minorHAnsi" w:eastAsiaTheme="minorEastAsia" w:hAnsiTheme="minorHAnsi" w:cstheme="minorBidi"/>
                <w:noProof/>
                <w:lang w:eastAsia="nl-NL"/>
              </w:rPr>
              <w:tab/>
            </w:r>
            <w:r w:rsidR="00FB43D0" w:rsidRPr="006F44C0">
              <w:rPr>
                <w:rStyle w:val="Hyperlink"/>
                <w:noProof/>
              </w:rPr>
              <w:t>Use cases (Left to the students to extend/complete it)</w:t>
            </w:r>
            <w:r w:rsidR="00FB43D0">
              <w:rPr>
                <w:noProof/>
                <w:webHidden/>
              </w:rPr>
              <w:tab/>
            </w:r>
            <w:r w:rsidR="00FB43D0">
              <w:rPr>
                <w:noProof/>
                <w:webHidden/>
              </w:rPr>
              <w:fldChar w:fldCharType="begin"/>
            </w:r>
            <w:r w:rsidR="00FB43D0">
              <w:rPr>
                <w:noProof/>
                <w:webHidden/>
              </w:rPr>
              <w:instrText xml:space="preserve"> PAGEREF _Toc45886319 \h </w:instrText>
            </w:r>
            <w:r w:rsidR="00FB43D0">
              <w:rPr>
                <w:noProof/>
                <w:webHidden/>
              </w:rPr>
            </w:r>
            <w:r w:rsidR="00FB43D0">
              <w:rPr>
                <w:noProof/>
                <w:webHidden/>
              </w:rPr>
              <w:fldChar w:fldCharType="separate"/>
            </w:r>
            <w:r w:rsidR="00FB43D0">
              <w:rPr>
                <w:noProof/>
                <w:webHidden/>
              </w:rPr>
              <w:t>6</w:t>
            </w:r>
            <w:r w:rsidR="00FB43D0">
              <w:rPr>
                <w:noProof/>
                <w:webHidden/>
              </w:rPr>
              <w:fldChar w:fldCharType="end"/>
            </w:r>
          </w:hyperlink>
        </w:p>
        <w:p w14:paraId="2FF3C554" w14:textId="3474D407"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0" w:history="1">
            <w:r w:rsidR="00FB43D0" w:rsidRPr="006F44C0">
              <w:rPr>
                <w:rStyle w:val="Hyperlink"/>
                <w:noProof/>
              </w:rPr>
              <w:t>3.2</w:t>
            </w:r>
            <w:r w:rsidR="00FB43D0">
              <w:rPr>
                <w:rFonts w:asciiTheme="minorHAnsi" w:eastAsiaTheme="minorEastAsia" w:hAnsiTheme="minorHAnsi" w:cstheme="minorBidi"/>
                <w:noProof/>
                <w:lang w:eastAsia="nl-NL"/>
              </w:rPr>
              <w:tab/>
            </w:r>
            <w:r w:rsidR="00FB43D0" w:rsidRPr="006F44C0">
              <w:rPr>
                <w:rStyle w:val="Hyperlink"/>
                <w:noProof/>
              </w:rPr>
              <w:t>User requirements:</w:t>
            </w:r>
            <w:r w:rsidR="00FB43D0">
              <w:rPr>
                <w:noProof/>
                <w:webHidden/>
              </w:rPr>
              <w:tab/>
            </w:r>
            <w:r w:rsidR="00FB43D0">
              <w:rPr>
                <w:noProof/>
                <w:webHidden/>
              </w:rPr>
              <w:fldChar w:fldCharType="begin"/>
            </w:r>
            <w:r w:rsidR="00FB43D0">
              <w:rPr>
                <w:noProof/>
                <w:webHidden/>
              </w:rPr>
              <w:instrText xml:space="preserve"> PAGEREF _Toc45886320 \h </w:instrText>
            </w:r>
            <w:r w:rsidR="00FB43D0">
              <w:rPr>
                <w:noProof/>
                <w:webHidden/>
              </w:rPr>
            </w:r>
            <w:r w:rsidR="00FB43D0">
              <w:rPr>
                <w:noProof/>
                <w:webHidden/>
              </w:rPr>
              <w:fldChar w:fldCharType="separate"/>
            </w:r>
            <w:r w:rsidR="00FB43D0">
              <w:rPr>
                <w:noProof/>
                <w:webHidden/>
              </w:rPr>
              <w:t>7</w:t>
            </w:r>
            <w:r w:rsidR="00FB43D0">
              <w:rPr>
                <w:noProof/>
                <w:webHidden/>
              </w:rPr>
              <w:fldChar w:fldCharType="end"/>
            </w:r>
          </w:hyperlink>
        </w:p>
        <w:p w14:paraId="35E5E243" w14:textId="3D0B2EB5"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1" w:history="1">
            <w:r w:rsidR="00FB43D0" w:rsidRPr="006F44C0">
              <w:rPr>
                <w:rStyle w:val="Hyperlink"/>
                <w:noProof/>
              </w:rPr>
              <w:t>3.3</w:t>
            </w:r>
            <w:r w:rsidR="00FB43D0">
              <w:rPr>
                <w:rFonts w:asciiTheme="minorHAnsi" w:eastAsiaTheme="minorEastAsia" w:hAnsiTheme="minorHAnsi" w:cstheme="minorBidi"/>
                <w:noProof/>
                <w:lang w:eastAsia="nl-NL"/>
              </w:rPr>
              <w:tab/>
            </w:r>
            <w:r w:rsidR="00FB43D0" w:rsidRPr="006F44C0">
              <w:rPr>
                <w:rStyle w:val="Hyperlink"/>
                <w:noProof/>
              </w:rPr>
              <w:t>Requirements traceability matrix (not complete *It is left for students to complete it)</w:t>
            </w:r>
            <w:r w:rsidR="00FB43D0">
              <w:rPr>
                <w:noProof/>
                <w:webHidden/>
              </w:rPr>
              <w:tab/>
            </w:r>
            <w:r w:rsidR="00FB43D0">
              <w:rPr>
                <w:noProof/>
                <w:webHidden/>
              </w:rPr>
              <w:fldChar w:fldCharType="begin"/>
            </w:r>
            <w:r w:rsidR="00FB43D0">
              <w:rPr>
                <w:noProof/>
                <w:webHidden/>
              </w:rPr>
              <w:instrText xml:space="preserve"> PAGEREF _Toc45886321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4F25E766" w14:textId="672BB4A2"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22" w:history="1">
            <w:r w:rsidR="00FB43D0" w:rsidRPr="006F44C0">
              <w:rPr>
                <w:rStyle w:val="Hyperlink"/>
                <w:noProof/>
              </w:rPr>
              <w:t>4.</w:t>
            </w:r>
            <w:r w:rsidR="00FB43D0">
              <w:rPr>
                <w:rFonts w:asciiTheme="minorHAnsi" w:eastAsiaTheme="minorEastAsia" w:hAnsiTheme="minorHAnsi" w:cstheme="minorBidi"/>
                <w:noProof/>
                <w:lang w:eastAsia="nl-NL"/>
              </w:rPr>
              <w:tab/>
            </w:r>
            <w:r w:rsidR="00FB43D0" w:rsidRPr="006F44C0">
              <w:rPr>
                <w:rStyle w:val="Hyperlink"/>
                <w:noProof/>
              </w:rPr>
              <w:t>System structure</w:t>
            </w:r>
            <w:r w:rsidR="00FB43D0">
              <w:rPr>
                <w:noProof/>
                <w:webHidden/>
              </w:rPr>
              <w:tab/>
            </w:r>
            <w:r w:rsidR="00FB43D0">
              <w:rPr>
                <w:noProof/>
                <w:webHidden/>
              </w:rPr>
              <w:fldChar w:fldCharType="begin"/>
            </w:r>
            <w:r w:rsidR="00FB43D0">
              <w:rPr>
                <w:noProof/>
                <w:webHidden/>
              </w:rPr>
              <w:instrText xml:space="preserve"> PAGEREF _Toc45886322 \h </w:instrText>
            </w:r>
            <w:r w:rsidR="00FB43D0">
              <w:rPr>
                <w:noProof/>
                <w:webHidden/>
              </w:rPr>
            </w:r>
            <w:r w:rsidR="00FB43D0">
              <w:rPr>
                <w:noProof/>
                <w:webHidden/>
              </w:rPr>
              <w:fldChar w:fldCharType="separate"/>
            </w:r>
            <w:r w:rsidR="00FB43D0">
              <w:rPr>
                <w:noProof/>
                <w:webHidden/>
              </w:rPr>
              <w:t>10</w:t>
            </w:r>
            <w:r w:rsidR="00FB43D0">
              <w:rPr>
                <w:noProof/>
                <w:webHidden/>
              </w:rPr>
              <w:fldChar w:fldCharType="end"/>
            </w:r>
          </w:hyperlink>
        </w:p>
        <w:p w14:paraId="7C2B23B2" w14:textId="6859F35F"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23" w:history="1">
            <w:r w:rsidR="00FB43D0" w:rsidRPr="006F44C0">
              <w:rPr>
                <w:rStyle w:val="Hyperlink"/>
                <w:noProof/>
              </w:rPr>
              <w:t>5.</w:t>
            </w:r>
            <w:r w:rsidR="00FB43D0">
              <w:rPr>
                <w:rFonts w:asciiTheme="minorHAnsi" w:eastAsiaTheme="minorEastAsia" w:hAnsiTheme="minorHAnsi" w:cstheme="minorBidi"/>
                <w:noProof/>
                <w:lang w:eastAsia="nl-NL"/>
              </w:rPr>
              <w:tab/>
            </w:r>
            <w:r w:rsidR="00FB43D0" w:rsidRPr="006F44C0">
              <w:rPr>
                <w:rStyle w:val="Hyperlink"/>
                <w:noProof/>
              </w:rPr>
              <w:t>System behaviour</w:t>
            </w:r>
            <w:r w:rsidR="00FB43D0">
              <w:rPr>
                <w:noProof/>
                <w:webHidden/>
              </w:rPr>
              <w:tab/>
            </w:r>
            <w:r w:rsidR="00FB43D0">
              <w:rPr>
                <w:noProof/>
                <w:webHidden/>
              </w:rPr>
              <w:fldChar w:fldCharType="begin"/>
            </w:r>
            <w:r w:rsidR="00FB43D0">
              <w:rPr>
                <w:noProof/>
                <w:webHidden/>
              </w:rPr>
              <w:instrText xml:space="preserve"> PAGEREF _Toc45886323 \h </w:instrText>
            </w:r>
            <w:r w:rsidR="00FB43D0">
              <w:rPr>
                <w:noProof/>
                <w:webHidden/>
              </w:rPr>
            </w:r>
            <w:r w:rsidR="00FB43D0">
              <w:rPr>
                <w:noProof/>
                <w:webHidden/>
              </w:rPr>
              <w:fldChar w:fldCharType="separate"/>
            </w:r>
            <w:r w:rsidR="00FB43D0">
              <w:rPr>
                <w:noProof/>
                <w:webHidden/>
              </w:rPr>
              <w:t>11</w:t>
            </w:r>
            <w:r w:rsidR="00FB43D0">
              <w:rPr>
                <w:noProof/>
                <w:webHidden/>
              </w:rPr>
              <w:fldChar w:fldCharType="end"/>
            </w:r>
          </w:hyperlink>
        </w:p>
        <w:p w14:paraId="1E05563B" w14:textId="45314FF2"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6" w:history="1">
            <w:r w:rsidR="00FB43D0" w:rsidRPr="006F44C0">
              <w:rPr>
                <w:rStyle w:val="Hyperlink"/>
                <w:noProof/>
              </w:rPr>
              <w:t>5.1</w:t>
            </w:r>
            <w:r w:rsidR="00FB43D0">
              <w:rPr>
                <w:rFonts w:asciiTheme="minorHAnsi" w:eastAsiaTheme="minorEastAsia" w:hAnsiTheme="minorHAnsi" w:cstheme="minorBidi"/>
                <w:noProof/>
                <w:lang w:eastAsia="nl-NL"/>
              </w:rPr>
              <w:tab/>
            </w:r>
            <w:r w:rsidR="00FB43D0" w:rsidRPr="006F44C0">
              <w:rPr>
                <w:rStyle w:val="Hyperlink"/>
                <w:noProof/>
              </w:rPr>
              <w:t>Sequence Diagrams (Left to students to add more diagrams for other uc’s)</w:t>
            </w:r>
            <w:r w:rsidR="00FB43D0">
              <w:rPr>
                <w:noProof/>
                <w:webHidden/>
              </w:rPr>
              <w:tab/>
            </w:r>
            <w:r w:rsidR="00FB43D0">
              <w:rPr>
                <w:noProof/>
                <w:webHidden/>
              </w:rPr>
              <w:fldChar w:fldCharType="begin"/>
            </w:r>
            <w:r w:rsidR="00FB43D0">
              <w:rPr>
                <w:noProof/>
                <w:webHidden/>
              </w:rPr>
              <w:instrText xml:space="preserve"> PAGEREF _Toc45886326 \h </w:instrText>
            </w:r>
            <w:r w:rsidR="00FB43D0">
              <w:rPr>
                <w:noProof/>
                <w:webHidden/>
              </w:rPr>
            </w:r>
            <w:r w:rsidR="00FB43D0">
              <w:rPr>
                <w:noProof/>
                <w:webHidden/>
              </w:rPr>
              <w:fldChar w:fldCharType="separate"/>
            </w:r>
            <w:r w:rsidR="00FB43D0">
              <w:rPr>
                <w:noProof/>
                <w:webHidden/>
              </w:rPr>
              <w:t>11</w:t>
            </w:r>
            <w:r w:rsidR="00FB43D0">
              <w:rPr>
                <w:noProof/>
                <w:webHidden/>
              </w:rPr>
              <w:fldChar w:fldCharType="end"/>
            </w:r>
          </w:hyperlink>
        </w:p>
        <w:p w14:paraId="4DC9E4EF" w14:textId="63B521BD"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7" w:history="1">
            <w:r w:rsidR="00FB43D0" w:rsidRPr="006F44C0">
              <w:rPr>
                <w:rStyle w:val="Hyperlink"/>
                <w:noProof/>
              </w:rPr>
              <w:t>5.2</w:t>
            </w:r>
            <w:r w:rsidR="00FB43D0">
              <w:rPr>
                <w:rFonts w:asciiTheme="minorHAnsi" w:eastAsiaTheme="minorEastAsia" w:hAnsiTheme="minorHAnsi" w:cstheme="minorBidi"/>
                <w:noProof/>
                <w:lang w:eastAsia="nl-NL"/>
              </w:rPr>
              <w:tab/>
            </w:r>
            <w:r w:rsidR="00FB43D0" w:rsidRPr="006F44C0">
              <w:rPr>
                <w:rStyle w:val="Hyperlink"/>
                <w:noProof/>
              </w:rPr>
              <w:t>State Machines (Left to students to work it further out)</w:t>
            </w:r>
            <w:r w:rsidR="00FB43D0">
              <w:rPr>
                <w:noProof/>
                <w:webHidden/>
              </w:rPr>
              <w:tab/>
            </w:r>
            <w:r w:rsidR="00FB43D0">
              <w:rPr>
                <w:noProof/>
                <w:webHidden/>
              </w:rPr>
              <w:fldChar w:fldCharType="begin"/>
            </w:r>
            <w:r w:rsidR="00FB43D0">
              <w:rPr>
                <w:noProof/>
                <w:webHidden/>
              </w:rPr>
              <w:instrText xml:space="preserve"> PAGEREF _Toc45886327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556073F3" w14:textId="1A1017A1"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28" w:history="1">
            <w:r w:rsidR="00FB43D0" w:rsidRPr="006F44C0">
              <w:rPr>
                <w:rStyle w:val="Hyperlink"/>
                <w:noProof/>
              </w:rPr>
              <w:t>5.2.1</w:t>
            </w:r>
            <w:r w:rsidR="00FB43D0">
              <w:rPr>
                <w:rFonts w:asciiTheme="minorHAnsi" w:eastAsiaTheme="minorEastAsia" w:hAnsiTheme="minorHAnsi" w:cstheme="minorBidi"/>
                <w:noProof/>
                <w:lang w:eastAsia="nl-NL"/>
              </w:rPr>
              <w:tab/>
            </w:r>
            <w:r w:rsidR="00FB43D0" w:rsidRPr="006F44C0">
              <w:rPr>
                <w:rStyle w:val="Hyperlink"/>
                <w:noProof/>
              </w:rPr>
              <w:t>Main controller</w:t>
            </w:r>
            <w:r w:rsidR="00FB43D0">
              <w:rPr>
                <w:noProof/>
                <w:webHidden/>
              </w:rPr>
              <w:tab/>
            </w:r>
            <w:r w:rsidR="00FB43D0">
              <w:rPr>
                <w:noProof/>
                <w:webHidden/>
              </w:rPr>
              <w:fldChar w:fldCharType="begin"/>
            </w:r>
            <w:r w:rsidR="00FB43D0">
              <w:rPr>
                <w:noProof/>
                <w:webHidden/>
              </w:rPr>
              <w:instrText xml:space="preserve"> PAGEREF _Toc45886328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704D03EC" w14:textId="5C954961"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29" w:history="1">
            <w:r w:rsidR="00FB43D0" w:rsidRPr="006F44C0">
              <w:rPr>
                <w:rStyle w:val="Hyperlink"/>
                <w:noProof/>
              </w:rPr>
              <w:t>5.2.2</w:t>
            </w:r>
            <w:r w:rsidR="00FB43D0">
              <w:rPr>
                <w:rFonts w:asciiTheme="minorHAnsi" w:eastAsiaTheme="minorEastAsia" w:hAnsiTheme="minorHAnsi" w:cstheme="minorBidi"/>
                <w:noProof/>
                <w:lang w:eastAsia="nl-NL"/>
              </w:rPr>
              <w:tab/>
            </w:r>
            <w:r w:rsidR="00FB43D0" w:rsidRPr="006F44C0">
              <w:rPr>
                <w:rStyle w:val="Hyperlink"/>
                <w:noProof/>
              </w:rPr>
              <w:t>Control panel</w:t>
            </w:r>
            <w:r w:rsidR="00FB43D0">
              <w:rPr>
                <w:noProof/>
                <w:webHidden/>
              </w:rPr>
              <w:tab/>
            </w:r>
            <w:r w:rsidR="00FB43D0">
              <w:rPr>
                <w:noProof/>
                <w:webHidden/>
              </w:rPr>
              <w:fldChar w:fldCharType="begin"/>
            </w:r>
            <w:r w:rsidR="00FB43D0">
              <w:rPr>
                <w:noProof/>
                <w:webHidden/>
              </w:rPr>
              <w:instrText xml:space="preserve"> PAGEREF _Toc45886329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559C5BFC" w14:textId="6B1C045F"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0" w:history="1">
            <w:r w:rsidR="00FB43D0" w:rsidRPr="006F44C0">
              <w:rPr>
                <w:rStyle w:val="Hyperlink"/>
                <w:noProof/>
              </w:rPr>
              <w:t>5.2.3</w:t>
            </w:r>
            <w:r w:rsidR="00FB43D0">
              <w:rPr>
                <w:rFonts w:asciiTheme="minorHAnsi" w:eastAsiaTheme="minorEastAsia" w:hAnsiTheme="minorHAnsi" w:cstheme="minorBidi"/>
                <w:noProof/>
                <w:lang w:eastAsia="nl-NL"/>
              </w:rPr>
              <w:tab/>
            </w:r>
            <w:r w:rsidR="00FB43D0" w:rsidRPr="006F44C0">
              <w:rPr>
                <w:rStyle w:val="Hyperlink"/>
                <w:noProof/>
              </w:rPr>
              <w:t>Door controller</w:t>
            </w:r>
            <w:r w:rsidR="00FB43D0">
              <w:rPr>
                <w:noProof/>
                <w:webHidden/>
              </w:rPr>
              <w:tab/>
            </w:r>
            <w:r w:rsidR="00FB43D0">
              <w:rPr>
                <w:noProof/>
                <w:webHidden/>
              </w:rPr>
              <w:fldChar w:fldCharType="begin"/>
            </w:r>
            <w:r w:rsidR="00FB43D0">
              <w:rPr>
                <w:noProof/>
                <w:webHidden/>
              </w:rPr>
              <w:instrText xml:space="preserve"> PAGEREF _Toc45886330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6A81B813" w14:textId="3A7D55C1"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1" w:history="1">
            <w:r w:rsidR="00FB43D0" w:rsidRPr="006F44C0">
              <w:rPr>
                <w:rStyle w:val="Hyperlink"/>
                <w:noProof/>
              </w:rPr>
              <w:t>5.2.4</w:t>
            </w:r>
            <w:r w:rsidR="00FB43D0">
              <w:rPr>
                <w:rFonts w:asciiTheme="minorHAnsi" w:eastAsiaTheme="minorEastAsia" w:hAnsiTheme="minorHAnsi" w:cstheme="minorBidi"/>
                <w:noProof/>
                <w:lang w:eastAsia="nl-NL"/>
              </w:rPr>
              <w:tab/>
            </w:r>
            <w:r w:rsidR="00FB43D0" w:rsidRPr="006F44C0">
              <w:rPr>
                <w:rStyle w:val="Hyperlink"/>
                <w:noProof/>
              </w:rPr>
              <w:t>Drum controller</w:t>
            </w:r>
            <w:r w:rsidR="00FB43D0">
              <w:rPr>
                <w:noProof/>
                <w:webHidden/>
              </w:rPr>
              <w:tab/>
            </w:r>
            <w:r w:rsidR="00FB43D0">
              <w:rPr>
                <w:noProof/>
                <w:webHidden/>
              </w:rPr>
              <w:fldChar w:fldCharType="begin"/>
            </w:r>
            <w:r w:rsidR="00FB43D0">
              <w:rPr>
                <w:noProof/>
                <w:webHidden/>
              </w:rPr>
              <w:instrText xml:space="preserve"> PAGEREF _Toc45886331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0D7F8F77" w14:textId="6C2FA767"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2" w:history="1">
            <w:r w:rsidR="00FB43D0" w:rsidRPr="006F44C0">
              <w:rPr>
                <w:rStyle w:val="Hyperlink"/>
                <w:noProof/>
              </w:rPr>
              <w:t>5.2.5</w:t>
            </w:r>
            <w:r w:rsidR="00FB43D0">
              <w:rPr>
                <w:rFonts w:asciiTheme="minorHAnsi" w:eastAsiaTheme="minorEastAsia" w:hAnsiTheme="minorHAnsi" w:cstheme="minorBidi"/>
                <w:noProof/>
                <w:lang w:eastAsia="nl-NL"/>
              </w:rPr>
              <w:tab/>
            </w:r>
            <w:r w:rsidR="00FB43D0" w:rsidRPr="006F44C0">
              <w:rPr>
                <w:rStyle w:val="Hyperlink"/>
                <w:noProof/>
              </w:rPr>
              <w:t>Water inlet valve controller</w:t>
            </w:r>
            <w:r w:rsidR="00FB43D0">
              <w:rPr>
                <w:noProof/>
                <w:webHidden/>
              </w:rPr>
              <w:tab/>
            </w:r>
            <w:r w:rsidR="00FB43D0">
              <w:rPr>
                <w:noProof/>
                <w:webHidden/>
              </w:rPr>
              <w:fldChar w:fldCharType="begin"/>
            </w:r>
            <w:r w:rsidR="00FB43D0">
              <w:rPr>
                <w:noProof/>
                <w:webHidden/>
              </w:rPr>
              <w:instrText xml:space="preserve"> PAGEREF _Toc45886332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71AF848C" w14:textId="2DFDA4A8"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3" w:history="1">
            <w:r w:rsidR="00FB43D0" w:rsidRPr="006F44C0">
              <w:rPr>
                <w:rStyle w:val="Hyperlink"/>
                <w:noProof/>
              </w:rPr>
              <w:t>5.2.6</w:t>
            </w:r>
            <w:r w:rsidR="00FB43D0">
              <w:rPr>
                <w:rFonts w:asciiTheme="minorHAnsi" w:eastAsiaTheme="minorEastAsia" w:hAnsiTheme="minorHAnsi" w:cstheme="minorBidi"/>
                <w:noProof/>
                <w:lang w:eastAsia="nl-NL"/>
              </w:rPr>
              <w:tab/>
            </w:r>
            <w:r w:rsidR="00FB43D0" w:rsidRPr="006F44C0">
              <w:rPr>
                <w:rStyle w:val="Hyperlink"/>
                <w:noProof/>
              </w:rPr>
              <w:t>Heating controller</w:t>
            </w:r>
            <w:r w:rsidR="00FB43D0">
              <w:rPr>
                <w:noProof/>
                <w:webHidden/>
              </w:rPr>
              <w:tab/>
            </w:r>
            <w:r w:rsidR="00FB43D0">
              <w:rPr>
                <w:noProof/>
                <w:webHidden/>
              </w:rPr>
              <w:fldChar w:fldCharType="begin"/>
            </w:r>
            <w:r w:rsidR="00FB43D0">
              <w:rPr>
                <w:noProof/>
                <w:webHidden/>
              </w:rPr>
              <w:instrText xml:space="preserve"> PAGEREF _Toc45886333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757CD12A" w14:textId="08E6ECA2"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4" w:history="1">
            <w:r w:rsidR="00FB43D0" w:rsidRPr="006F44C0">
              <w:rPr>
                <w:rStyle w:val="Hyperlink"/>
                <w:noProof/>
              </w:rPr>
              <w:t>5.2.7</w:t>
            </w:r>
            <w:r w:rsidR="00FB43D0">
              <w:rPr>
                <w:rFonts w:asciiTheme="minorHAnsi" w:eastAsiaTheme="minorEastAsia" w:hAnsiTheme="minorHAnsi" w:cstheme="minorBidi"/>
                <w:noProof/>
                <w:lang w:eastAsia="nl-NL"/>
              </w:rPr>
              <w:tab/>
            </w:r>
            <w:r w:rsidR="00FB43D0" w:rsidRPr="006F44C0">
              <w:rPr>
                <w:rStyle w:val="Hyperlink"/>
                <w:noProof/>
              </w:rPr>
              <w:t>Drain controller</w:t>
            </w:r>
            <w:r w:rsidR="00FB43D0">
              <w:rPr>
                <w:noProof/>
                <w:webHidden/>
              </w:rPr>
              <w:tab/>
            </w:r>
            <w:r w:rsidR="00FB43D0">
              <w:rPr>
                <w:noProof/>
                <w:webHidden/>
              </w:rPr>
              <w:fldChar w:fldCharType="begin"/>
            </w:r>
            <w:r w:rsidR="00FB43D0">
              <w:rPr>
                <w:noProof/>
                <w:webHidden/>
              </w:rPr>
              <w:instrText xml:space="preserve"> PAGEREF _Toc45886334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50711E16" w14:textId="200F3996"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5" w:history="1">
            <w:r w:rsidR="00FB43D0" w:rsidRPr="006F44C0">
              <w:rPr>
                <w:rStyle w:val="Hyperlink"/>
                <w:noProof/>
              </w:rPr>
              <w:t>5.2.8</w:t>
            </w:r>
            <w:r w:rsidR="00FB43D0">
              <w:rPr>
                <w:rFonts w:asciiTheme="minorHAnsi" w:eastAsiaTheme="minorEastAsia" w:hAnsiTheme="minorHAnsi" w:cstheme="minorBidi"/>
                <w:noProof/>
                <w:lang w:eastAsia="nl-NL"/>
              </w:rPr>
              <w:tab/>
            </w:r>
            <w:r w:rsidR="00FB43D0" w:rsidRPr="006F44C0">
              <w:rPr>
                <w:rStyle w:val="Hyperlink"/>
                <w:noProof/>
              </w:rPr>
              <w:t>Detergent dispenser controller</w:t>
            </w:r>
            <w:r w:rsidR="00FB43D0">
              <w:rPr>
                <w:noProof/>
                <w:webHidden/>
              </w:rPr>
              <w:tab/>
            </w:r>
            <w:r w:rsidR="00FB43D0">
              <w:rPr>
                <w:noProof/>
                <w:webHidden/>
              </w:rPr>
              <w:fldChar w:fldCharType="begin"/>
            </w:r>
            <w:r w:rsidR="00FB43D0">
              <w:rPr>
                <w:noProof/>
                <w:webHidden/>
              </w:rPr>
              <w:instrText xml:space="preserve"> PAGEREF _Toc45886335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1E9C0624" w14:textId="7C735A54"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36" w:history="1">
            <w:r w:rsidR="00FB43D0" w:rsidRPr="006F44C0">
              <w:rPr>
                <w:rStyle w:val="Hyperlink"/>
                <w:noProof/>
              </w:rPr>
              <w:t>6.</w:t>
            </w:r>
            <w:r w:rsidR="00FB43D0">
              <w:rPr>
                <w:rFonts w:asciiTheme="minorHAnsi" w:eastAsiaTheme="minorEastAsia" w:hAnsiTheme="minorHAnsi" w:cstheme="minorBidi"/>
                <w:noProof/>
                <w:lang w:eastAsia="nl-NL"/>
              </w:rPr>
              <w:tab/>
            </w:r>
            <w:r w:rsidR="00FB43D0" w:rsidRPr="006F44C0">
              <w:rPr>
                <w:rStyle w:val="Hyperlink"/>
                <w:noProof/>
              </w:rPr>
              <w:t>Recommendations and conclusion</w:t>
            </w:r>
            <w:r w:rsidR="00FB43D0">
              <w:rPr>
                <w:noProof/>
                <w:webHidden/>
              </w:rPr>
              <w:tab/>
            </w:r>
            <w:r w:rsidR="00FB43D0">
              <w:rPr>
                <w:noProof/>
                <w:webHidden/>
              </w:rPr>
              <w:fldChar w:fldCharType="begin"/>
            </w:r>
            <w:r w:rsidR="00FB43D0">
              <w:rPr>
                <w:noProof/>
                <w:webHidden/>
              </w:rPr>
              <w:instrText xml:space="preserve"> PAGEREF _Toc45886336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62A445E1" w14:textId="318746A0"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37" w:history="1">
            <w:r w:rsidR="00FB43D0" w:rsidRPr="006F44C0">
              <w:rPr>
                <w:rStyle w:val="Hyperlink"/>
                <w:noProof/>
              </w:rPr>
              <w:t>7.</w:t>
            </w:r>
            <w:r w:rsidR="00FB43D0">
              <w:rPr>
                <w:rFonts w:asciiTheme="minorHAnsi" w:eastAsiaTheme="minorEastAsia" w:hAnsiTheme="minorHAnsi" w:cstheme="minorBidi"/>
                <w:noProof/>
                <w:lang w:eastAsia="nl-NL"/>
              </w:rPr>
              <w:tab/>
            </w:r>
            <w:r w:rsidR="00FB43D0" w:rsidRPr="006F44C0">
              <w:rPr>
                <w:rStyle w:val="Hyperlink"/>
                <w:noProof/>
              </w:rPr>
              <w:t>References</w:t>
            </w:r>
            <w:r w:rsidR="00FB43D0">
              <w:rPr>
                <w:noProof/>
                <w:webHidden/>
              </w:rPr>
              <w:tab/>
            </w:r>
            <w:r w:rsidR="00FB43D0">
              <w:rPr>
                <w:noProof/>
                <w:webHidden/>
              </w:rPr>
              <w:fldChar w:fldCharType="begin"/>
            </w:r>
            <w:r w:rsidR="00FB43D0">
              <w:rPr>
                <w:noProof/>
                <w:webHidden/>
              </w:rPr>
              <w:instrText xml:space="preserve"> PAGEREF _Toc45886337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4DD2F901" w14:textId="12021F0A" w:rsidR="00103B58" w:rsidRPr="00A56FF6" w:rsidRDefault="00103B58" w:rsidP="00F76447">
          <w:pPr>
            <w:jc w:val="both"/>
            <w:rPr>
              <w:rFonts w:asciiTheme="minorHAnsi" w:hAnsiTheme="minorHAnsi" w:cstheme="minorHAnsi"/>
              <w:lang w:val="en-GB"/>
            </w:rPr>
          </w:pPr>
          <w:r w:rsidRPr="00A56FF6">
            <w:rPr>
              <w:rFonts w:asciiTheme="minorHAnsi" w:hAnsiTheme="minorHAnsi" w:cstheme="minorHAnsi"/>
              <w:b/>
              <w:bCs/>
              <w:noProof/>
              <w:lang w:val="en-GB"/>
            </w:rPr>
            <w:fldChar w:fldCharType="end"/>
          </w:r>
        </w:p>
      </w:sdtContent>
    </w:sdt>
    <w:p w14:paraId="239D6A9A" w14:textId="77777777" w:rsidR="003A7812" w:rsidRDefault="003A7812">
      <w:pPr>
        <w:rPr>
          <w:color w:val="365F91" w:themeColor="accent1" w:themeShade="BF"/>
          <w:sz w:val="32"/>
          <w:szCs w:val="32"/>
          <w:lang w:val="en-GB" w:eastAsia="en-US"/>
        </w:rPr>
      </w:pPr>
      <w:r>
        <w:rPr>
          <w:color w:val="365F91" w:themeColor="accent1" w:themeShade="BF"/>
          <w:sz w:val="32"/>
          <w:szCs w:val="32"/>
          <w:lang w:val="en-GB" w:eastAsia="en-US"/>
        </w:rPr>
        <w:br w:type="page"/>
      </w:r>
    </w:p>
    <w:p w14:paraId="7CFDE063" w14:textId="12FD89D5" w:rsidR="00512DC3" w:rsidRPr="00A56FF6" w:rsidRDefault="00512DC3" w:rsidP="00DB4DFF">
      <w:pPr>
        <w:pStyle w:val="PlainText"/>
        <w:rPr>
          <w:color w:val="365F91" w:themeColor="accent1" w:themeShade="BF"/>
          <w:sz w:val="32"/>
          <w:szCs w:val="32"/>
          <w:lang w:val="en-GB" w:eastAsia="en-US"/>
        </w:rPr>
      </w:pPr>
      <w:r w:rsidRPr="00A56FF6">
        <w:rPr>
          <w:color w:val="365F91" w:themeColor="accent1" w:themeShade="BF"/>
          <w:sz w:val="32"/>
          <w:szCs w:val="32"/>
          <w:lang w:val="en-GB" w:eastAsia="en-US"/>
        </w:rPr>
        <w:lastRenderedPageBreak/>
        <w:t>List of Figures</w:t>
      </w:r>
    </w:p>
    <w:p w14:paraId="54194E84" w14:textId="29B6D0FB" w:rsidR="00FB43D0" w:rsidRDefault="00512DC3">
      <w:pPr>
        <w:pStyle w:val="TableofFigures"/>
        <w:tabs>
          <w:tab w:val="right" w:leader="dot" w:pos="9062"/>
        </w:tabs>
        <w:rPr>
          <w:rFonts w:asciiTheme="minorHAnsi" w:eastAsiaTheme="minorEastAsia" w:hAnsiTheme="minorHAnsi" w:cstheme="minorBidi"/>
          <w:noProof/>
          <w:lang w:eastAsia="nl-NL"/>
        </w:rPr>
      </w:pPr>
      <w:r w:rsidRPr="00A56FF6">
        <w:rPr>
          <w:rFonts w:asciiTheme="minorHAnsi" w:hAnsiTheme="minorHAnsi" w:cstheme="minorHAnsi"/>
          <w:lang w:val="en-GB"/>
        </w:rPr>
        <w:fldChar w:fldCharType="begin"/>
      </w:r>
      <w:r w:rsidRPr="00A56FF6">
        <w:rPr>
          <w:rFonts w:asciiTheme="minorHAnsi" w:hAnsiTheme="minorHAnsi" w:cstheme="minorHAnsi"/>
          <w:lang w:val="en-GB"/>
        </w:rPr>
        <w:instrText xml:space="preserve"> TOC \h \z \c "Figure" </w:instrText>
      </w:r>
      <w:r w:rsidRPr="00A56FF6">
        <w:rPr>
          <w:rFonts w:asciiTheme="minorHAnsi" w:hAnsiTheme="minorHAnsi" w:cstheme="minorHAnsi"/>
          <w:lang w:val="en-GB"/>
        </w:rPr>
        <w:fldChar w:fldCharType="separate"/>
      </w:r>
      <w:hyperlink w:anchor="_Toc45886355" w:history="1">
        <w:r w:rsidR="00FB43D0" w:rsidRPr="006D3B66">
          <w:rPr>
            <w:rStyle w:val="Hyperlink"/>
            <w:noProof/>
            <w:lang w:val="en-GB"/>
          </w:rPr>
          <w:t>Figure 1. Use case diagram of Smart washing machine system</w:t>
        </w:r>
        <w:r w:rsidR="00FB43D0">
          <w:rPr>
            <w:noProof/>
            <w:webHidden/>
          </w:rPr>
          <w:tab/>
        </w:r>
        <w:r w:rsidR="00FB43D0">
          <w:rPr>
            <w:noProof/>
            <w:webHidden/>
          </w:rPr>
          <w:fldChar w:fldCharType="begin"/>
        </w:r>
        <w:r w:rsidR="00FB43D0">
          <w:rPr>
            <w:noProof/>
            <w:webHidden/>
          </w:rPr>
          <w:instrText xml:space="preserve"> PAGEREF _Toc45886355 \h </w:instrText>
        </w:r>
        <w:r w:rsidR="00FB43D0">
          <w:rPr>
            <w:noProof/>
            <w:webHidden/>
          </w:rPr>
        </w:r>
        <w:r w:rsidR="00FB43D0">
          <w:rPr>
            <w:noProof/>
            <w:webHidden/>
          </w:rPr>
          <w:fldChar w:fldCharType="separate"/>
        </w:r>
        <w:r w:rsidR="00FB43D0">
          <w:rPr>
            <w:noProof/>
            <w:webHidden/>
          </w:rPr>
          <w:t>6</w:t>
        </w:r>
        <w:r w:rsidR="00FB43D0">
          <w:rPr>
            <w:noProof/>
            <w:webHidden/>
          </w:rPr>
          <w:fldChar w:fldCharType="end"/>
        </w:r>
      </w:hyperlink>
    </w:p>
    <w:p w14:paraId="69E5F4F1" w14:textId="27106766"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56" w:history="1">
        <w:r w:rsidR="00FB43D0" w:rsidRPr="006D3B66">
          <w:rPr>
            <w:rStyle w:val="Hyperlink"/>
            <w:noProof/>
            <w:lang w:val="en-GB"/>
          </w:rPr>
          <w:t>Figure 2. Sequence Diagram Scenario 1 from UC_001</w:t>
        </w:r>
        <w:r w:rsidR="00FB43D0">
          <w:rPr>
            <w:noProof/>
            <w:webHidden/>
          </w:rPr>
          <w:tab/>
        </w:r>
        <w:r w:rsidR="00FB43D0">
          <w:rPr>
            <w:noProof/>
            <w:webHidden/>
          </w:rPr>
          <w:fldChar w:fldCharType="begin"/>
        </w:r>
        <w:r w:rsidR="00FB43D0">
          <w:rPr>
            <w:noProof/>
            <w:webHidden/>
          </w:rPr>
          <w:instrText xml:space="preserve"> PAGEREF _Toc45886356 \h </w:instrText>
        </w:r>
        <w:r w:rsidR="00FB43D0">
          <w:rPr>
            <w:noProof/>
            <w:webHidden/>
          </w:rPr>
        </w:r>
        <w:r w:rsidR="00FB43D0">
          <w:rPr>
            <w:noProof/>
            <w:webHidden/>
          </w:rPr>
          <w:fldChar w:fldCharType="separate"/>
        </w:r>
        <w:r w:rsidR="00FB43D0">
          <w:rPr>
            <w:noProof/>
            <w:webHidden/>
          </w:rPr>
          <w:t>11</w:t>
        </w:r>
        <w:r w:rsidR="00FB43D0">
          <w:rPr>
            <w:noProof/>
            <w:webHidden/>
          </w:rPr>
          <w:fldChar w:fldCharType="end"/>
        </w:r>
      </w:hyperlink>
    </w:p>
    <w:p w14:paraId="35F2BD55" w14:textId="2AB81752"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57" w:history="1">
        <w:r w:rsidR="00FB43D0" w:rsidRPr="006D3B66">
          <w:rPr>
            <w:rStyle w:val="Hyperlink"/>
            <w:noProof/>
            <w:lang w:val="en-GB"/>
          </w:rPr>
          <w:t>Figure 3. Sequence Diagram Scenario 2 from UC_001</w:t>
        </w:r>
        <w:r w:rsidR="00FB43D0">
          <w:rPr>
            <w:noProof/>
            <w:webHidden/>
          </w:rPr>
          <w:tab/>
        </w:r>
        <w:r w:rsidR="00FB43D0">
          <w:rPr>
            <w:noProof/>
            <w:webHidden/>
          </w:rPr>
          <w:fldChar w:fldCharType="begin"/>
        </w:r>
        <w:r w:rsidR="00FB43D0">
          <w:rPr>
            <w:noProof/>
            <w:webHidden/>
          </w:rPr>
          <w:instrText xml:space="preserve"> PAGEREF _Toc45886357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3C56426A" w14:textId="26C8E845"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58" w:history="1">
        <w:r w:rsidR="00FB43D0" w:rsidRPr="006D3B66">
          <w:rPr>
            <w:rStyle w:val="Hyperlink"/>
            <w:noProof/>
            <w:lang w:val="en-US"/>
          </w:rPr>
          <w:t>Figure 4. Behavior of the Detergent dispenser controller represented by a state machine</w:t>
        </w:r>
        <w:r w:rsidR="00FB43D0">
          <w:rPr>
            <w:noProof/>
            <w:webHidden/>
          </w:rPr>
          <w:tab/>
        </w:r>
        <w:r w:rsidR="00FB43D0">
          <w:rPr>
            <w:noProof/>
            <w:webHidden/>
          </w:rPr>
          <w:fldChar w:fldCharType="begin"/>
        </w:r>
        <w:r w:rsidR="00FB43D0">
          <w:rPr>
            <w:noProof/>
            <w:webHidden/>
          </w:rPr>
          <w:instrText xml:space="preserve"> PAGEREF _Toc45886358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2B313428" w14:textId="3D53D4D9" w:rsidR="0056331D" w:rsidRPr="00A56FF6" w:rsidRDefault="00512DC3" w:rsidP="00F76447">
      <w:pPr>
        <w:jc w:val="both"/>
        <w:rPr>
          <w:rFonts w:asciiTheme="minorHAnsi" w:hAnsiTheme="minorHAnsi" w:cstheme="minorHAnsi"/>
          <w:lang w:val="en-GB"/>
        </w:rPr>
      </w:pPr>
      <w:r w:rsidRPr="00A56FF6">
        <w:rPr>
          <w:rFonts w:asciiTheme="minorHAnsi" w:hAnsiTheme="minorHAnsi" w:cstheme="minorHAnsi"/>
          <w:lang w:val="en-GB"/>
        </w:rPr>
        <w:fldChar w:fldCharType="end"/>
      </w:r>
    </w:p>
    <w:p w14:paraId="5DFF6BCF" w14:textId="77777777" w:rsidR="00FB43D0" w:rsidRDefault="00512DC3" w:rsidP="00DB4DFF">
      <w:pPr>
        <w:pStyle w:val="PlainText"/>
        <w:rPr>
          <w:noProof/>
        </w:rPr>
      </w:pPr>
      <w:r w:rsidRPr="00A56FF6">
        <w:rPr>
          <w:color w:val="365F91" w:themeColor="accent1" w:themeShade="BF"/>
          <w:sz w:val="32"/>
          <w:lang w:val="en-GB" w:eastAsia="en-US"/>
        </w:rPr>
        <w:t>List of  Tables</w:t>
      </w:r>
      <w:r w:rsidRPr="00A56FF6">
        <w:rPr>
          <w:lang w:val="en-GB"/>
        </w:rPr>
        <w:fldChar w:fldCharType="begin"/>
      </w:r>
      <w:r w:rsidRPr="00A56FF6">
        <w:rPr>
          <w:lang w:val="en-GB"/>
        </w:rPr>
        <w:instrText xml:space="preserve"> TOC \h \z \c "Table" </w:instrText>
      </w:r>
      <w:r w:rsidRPr="00A56FF6">
        <w:rPr>
          <w:lang w:val="en-GB"/>
        </w:rPr>
        <w:fldChar w:fldCharType="separate"/>
      </w:r>
    </w:p>
    <w:p w14:paraId="2AD7B98B" w14:textId="45455C54"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69" w:history="1">
        <w:r w:rsidR="00FB43D0" w:rsidRPr="002C5822">
          <w:rPr>
            <w:rStyle w:val="Hyperlink"/>
            <w:noProof/>
            <w:lang w:val="en-GB"/>
          </w:rPr>
          <w:t>Table 1. User Requirements</w:t>
        </w:r>
        <w:r w:rsidR="00FB43D0">
          <w:rPr>
            <w:noProof/>
            <w:webHidden/>
          </w:rPr>
          <w:tab/>
        </w:r>
        <w:r w:rsidR="00FB43D0">
          <w:rPr>
            <w:noProof/>
            <w:webHidden/>
          </w:rPr>
          <w:fldChar w:fldCharType="begin"/>
        </w:r>
        <w:r w:rsidR="00FB43D0">
          <w:rPr>
            <w:noProof/>
            <w:webHidden/>
          </w:rPr>
          <w:instrText xml:space="preserve"> PAGEREF _Toc45886369 \h </w:instrText>
        </w:r>
        <w:r w:rsidR="00FB43D0">
          <w:rPr>
            <w:noProof/>
            <w:webHidden/>
          </w:rPr>
        </w:r>
        <w:r w:rsidR="00FB43D0">
          <w:rPr>
            <w:noProof/>
            <w:webHidden/>
          </w:rPr>
          <w:fldChar w:fldCharType="separate"/>
        </w:r>
        <w:r w:rsidR="00FB43D0">
          <w:rPr>
            <w:noProof/>
            <w:webHidden/>
          </w:rPr>
          <w:t>7</w:t>
        </w:r>
        <w:r w:rsidR="00FB43D0">
          <w:rPr>
            <w:noProof/>
            <w:webHidden/>
          </w:rPr>
          <w:fldChar w:fldCharType="end"/>
        </w:r>
      </w:hyperlink>
    </w:p>
    <w:p w14:paraId="30F5DF11" w14:textId="10967B7A"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0" w:history="1">
        <w:r w:rsidR="00FB43D0" w:rsidRPr="002C5822">
          <w:rPr>
            <w:rStyle w:val="Hyperlink"/>
            <w:noProof/>
            <w:lang w:val="en-GB"/>
          </w:rPr>
          <w:t>Table 2. Functional Requirements</w:t>
        </w:r>
        <w:r w:rsidR="00FB43D0">
          <w:rPr>
            <w:noProof/>
            <w:webHidden/>
          </w:rPr>
          <w:tab/>
        </w:r>
        <w:r w:rsidR="00FB43D0">
          <w:rPr>
            <w:noProof/>
            <w:webHidden/>
          </w:rPr>
          <w:fldChar w:fldCharType="begin"/>
        </w:r>
        <w:r w:rsidR="00FB43D0">
          <w:rPr>
            <w:noProof/>
            <w:webHidden/>
          </w:rPr>
          <w:instrText xml:space="preserve"> PAGEREF _Toc45886370 \h </w:instrText>
        </w:r>
        <w:r w:rsidR="00FB43D0">
          <w:rPr>
            <w:noProof/>
            <w:webHidden/>
          </w:rPr>
        </w:r>
        <w:r w:rsidR="00FB43D0">
          <w:rPr>
            <w:noProof/>
            <w:webHidden/>
          </w:rPr>
          <w:fldChar w:fldCharType="separate"/>
        </w:r>
        <w:r w:rsidR="00FB43D0">
          <w:rPr>
            <w:noProof/>
            <w:webHidden/>
          </w:rPr>
          <w:t>8</w:t>
        </w:r>
        <w:r w:rsidR="00FB43D0">
          <w:rPr>
            <w:noProof/>
            <w:webHidden/>
          </w:rPr>
          <w:fldChar w:fldCharType="end"/>
        </w:r>
      </w:hyperlink>
    </w:p>
    <w:p w14:paraId="637B5349" w14:textId="64D2F3E1"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1" w:history="1">
        <w:r w:rsidR="00FB43D0" w:rsidRPr="002C5822">
          <w:rPr>
            <w:rStyle w:val="Hyperlink"/>
            <w:noProof/>
            <w:lang w:val="en-GB"/>
          </w:rPr>
          <w:t>Table 3. Non-functional Requirements</w:t>
        </w:r>
        <w:r w:rsidR="00FB43D0">
          <w:rPr>
            <w:noProof/>
            <w:webHidden/>
          </w:rPr>
          <w:tab/>
        </w:r>
        <w:r w:rsidR="00FB43D0">
          <w:rPr>
            <w:noProof/>
            <w:webHidden/>
          </w:rPr>
          <w:fldChar w:fldCharType="begin"/>
        </w:r>
        <w:r w:rsidR="00FB43D0">
          <w:rPr>
            <w:noProof/>
            <w:webHidden/>
          </w:rPr>
          <w:instrText xml:space="preserve"> PAGEREF _Toc45886371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0D36F5A2" w14:textId="58CF6FEF"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2" w:history="1">
        <w:r w:rsidR="00FB43D0" w:rsidRPr="002C5822">
          <w:rPr>
            <w:rStyle w:val="Hyperlink"/>
            <w:noProof/>
            <w:lang w:val="en-GB"/>
          </w:rPr>
          <w:t>Table 4: Use cases vs user requirements coverage</w:t>
        </w:r>
        <w:r w:rsidR="00FB43D0">
          <w:rPr>
            <w:noProof/>
            <w:webHidden/>
          </w:rPr>
          <w:tab/>
        </w:r>
        <w:r w:rsidR="00FB43D0">
          <w:rPr>
            <w:noProof/>
            <w:webHidden/>
          </w:rPr>
          <w:fldChar w:fldCharType="begin"/>
        </w:r>
        <w:r w:rsidR="00FB43D0">
          <w:rPr>
            <w:noProof/>
            <w:webHidden/>
          </w:rPr>
          <w:instrText xml:space="preserve"> PAGEREF _Toc45886372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107A00BA" w14:textId="1C9FEA63"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3" w:history="1">
        <w:r w:rsidR="00FB43D0" w:rsidRPr="002C5822">
          <w:rPr>
            <w:rStyle w:val="Hyperlink"/>
            <w:noProof/>
            <w:lang w:val="en-GB"/>
          </w:rPr>
          <w:t>Table 5: Functional requirements vs user requirements coverage</w:t>
        </w:r>
        <w:r w:rsidR="00FB43D0">
          <w:rPr>
            <w:noProof/>
            <w:webHidden/>
          </w:rPr>
          <w:tab/>
        </w:r>
        <w:r w:rsidR="00FB43D0">
          <w:rPr>
            <w:noProof/>
            <w:webHidden/>
          </w:rPr>
          <w:fldChar w:fldCharType="begin"/>
        </w:r>
        <w:r w:rsidR="00FB43D0">
          <w:rPr>
            <w:noProof/>
            <w:webHidden/>
          </w:rPr>
          <w:instrText xml:space="preserve"> PAGEREF _Toc45886373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337A8DE1" w14:textId="3BFF7510"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4" w:history="1">
        <w:r w:rsidR="00FB43D0" w:rsidRPr="002C5822">
          <w:rPr>
            <w:rStyle w:val="Hyperlink"/>
            <w:noProof/>
            <w:lang w:val="en-GB"/>
          </w:rPr>
          <w:t>Table 6. System structure modules and their responsibilities</w:t>
        </w:r>
        <w:r w:rsidR="00FB43D0">
          <w:rPr>
            <w:noProof/>
            <w:webHidden/>
          </w:rPr>
          <w:tab/>
        </w:r>
        <w:r w:rsidR="00FB43D0">
          <w:rPr>
            <w:noProof/>
            <w:webHidden/>
          </w:rPr>
          <w:fldChar w:fldCharType="begin"/>
        </w:r>
        <w:r w:rsidR="00FB43D0">
          <w:rPr>
            <w:noProof/>
            <w:webHidden/>
          </w:rPr>
          <w:instrText xml:space="preserve"> PAGEREF _Toc45886374 \h </w:instrText>
        </w:r>
        <w:r w:rsidR="00FB43D0">
          <w:rPr>
            <w:noProof/>
            <w:webHidden/>
          </w:rPr>
        </w:r>
        <w:r w:rsidR="00FB43D0">
          <w:rPr>
            <w:noProof/>
            <w:webHidden/>
          </w:rPr>
          <w:fldChar w:fldCharType="separate"/>
        </w:r>
        <w:r w:rsidR="00FB43D0">
          <w:rPr>
            <w:noProof/>
            <w:webHidden/>
          </w:rPr>
          <w:t>10</w:t>
        </w:r>
        <w:r w:rsidR="00FB43D0">
          <w:rPr>
            <w:noProof/>
            <w:webHidden/>
          </w:rPr>
          <w:fldChar w:fldCharType="end"/>
        </w:r>
      </w:hyperlink>
    </w:p>
    <w:p w14:paraId="7FA1ADF3" w14:textId="7F9D452D"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5" w:history="1">
        <w:r w:rsidR="00FB43D0" w:rsidRPr="002C5822">
          <w:rPr>
            <w:rStyle w:val="Hyperlink"/>
            <w:noProof/>
            <w:lang w:val="en-US"/>
          </w:rPr>
          <w:t>Table 7. Messages communicated by the Detergent dispenser controller</w:t>
        </w:r>
        <w:r w:rsidR="00FB43D0">
          <w:rPr>
            <w:noProof/>
            <w:webHidden/>
          </w:rPr>
          <w:tab/>
        </w:r>
        <w:r w:rsidR="00FB43D0">
          <w:rPr>
            <w:noProof/>
            <w:webHidden/>
          </w:rPr>
          <w:fldChar w:fldCharType="begin"/>
        </w:r>
        <w:r w:rsidR="00FB43D0">
          <w:rPr>
            <w:noProof/>
            <w:webHidden/>
          </w:rPr>
          <w:instrText xml:space="preserve"> PAGEREF _Toc45886375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2F750908" w14:textId="03C06A84" w:rsidR="00512DC3" w:rsidRPr="00A56FF6" w:rsidRDefault="00512DC3" w:rsidP="00AF3BF7">
      <w:pPr>
        <w:pStyle w:val="NormalWeb"/>
        <w:rPr>
          <w:rFonts w:eastAsiaTheme="majorEastAsia"/>
          <w:lang w:val="en-GB"/>
        </w:rPr>
      </w:pPr>
      <w:r w:rsidRPr="00A56FF6">
        <w:rPr>
          <w:lang w:val="en-GB"/>
        </w:rPr>
        <w:fldChar w:fldCharType="end"/>
      </w:r>
    </w:p>
    <w:p w14:paraId="24CC688C" w14:textId="5619D8A6" w:rsidR="00512DC3" w:rsidRPr="00A56FF6" w:rsidRDefault="00512DC3">
      <w:pPr>
        <w:rPr>
          <w:rFonts w:asciiTheme="majorHAnsi" w:eastAsia="SimSun" w:hAnsiTheme="majorHAnsi" w:cstheme="majorBidi"/>
          <w:color w:val="365F91" w:themeColor="accent1" w:themeShade="BF"/>
          <w:sz w:val="32"/>
          <w:szCs w:val="32"/>
          <w:lang w:val="en-GB"/>
        </w:rPr>
      </w:pPr>
      <w:r w:rsidRPr="00A56FF6">
        <w:rPr>
          <w:lang w:val="en-GB"/>
        </w:rPr>
        <w:br w:type="page"/>
      </w:r>
    </w:p>
    <w:p w14:paraId="4F8997B7" w14:textId="7B47B15B" w:rsidR="0017546D" w:rsidRPr="00A56FF6" w:rsidRDefault="0017546D" w:rsidP="0017546D">
      <w:pPr>
        <w:pStyle w:val="Heading1"/>
        <w:numPr>
          <w:ilvl w:val="0"/>
          <w:numId w:val="0"/>
        </w:numPr>
      </w:pPr>
      <w:bookmarkStart w:id="0" w:name="_Toc45886307"/>
      <w:r w:rsidRPr="00A56FF6">
        <w:lastRenderedPageBreak/>
        <w:t>Document history</w:t>
      </w:r>
      <w:bookmarkEnd w:id="0"/>
      <w:r w:rsidR="00CD3944">
        <w:t xml:space="preserve"> </w:t>
      </w:r>
      <w:r w:rsidR="00CD3944" w:rsidRPr="00CD3944">
        <w:rPr>
          <w:color w:val="FF0000"/>
          <w:sz w:val="20"/>
          <w:szCs w:val="20"/>
        </w:rPr>
        <w:t>(update by every update of the document)</w:t>
      </w:r>
    </w:p>
    <w:p w14:paraId="4C3808CA" w14:textId="77777777" w:rsidR="007F3551" w:rsidRPr="00A56FF6" w:rsidRDefault="007F3551" w:rsidP="007F3551">
      <w:pPr>
        <w:rPr>
          <w:lang w:val="en-GB"/>
        </w:rPr>
      </w:pPr>
    </w:p>
    <w:tbl>
      <w:tblPr>
        <w:tblStyle w:val="TableGrid"/>
        <w:tblW w:w="9493" w:type="dxa"/>
        <w:tblLayout w:type="fixed"/>
        <w:tblLook w:val="04A0" w:firstRow="1" w:lastRow="0" w:firstColumn="1" w:lastColumn="0" w:noHBand="0" w:noVBand="1"/>
      </w:tblPr>
      <w:tblGrid>
        <w:gridCol w:w="1194"/>
        <w:gridCol w:w="1495"/>
        <w:gridCol w:w="1134"/>
        <w:gridCol w:w="1559"/>
        <w:gridCol w:w="2693"/>
        <w:gridCol w:w="1418"/>
      </w:tblGrid>
      <w:tr w:rsidR="00AF3BF7" w:rsidRPr="00A56FF6" w14:paraId="4C358507" w14:textId="77777777" w:rsidTr="00470B12">
        <w:tc>
          <w:tcPr>
            <w:tcW w:w="1194" w:type="dxa"/>
            <w:shd w:val="clear" w:color="auto" w:fill="DBE5F1" w:themeFill="accent1" w:themeFillTint="33"/>
          </w:tcPr>
          <w:p w14:paraId="132D762B" w14:textId="2735020C" w:rsidR="00AF3BF7" w:rsidRPr="00A56FF6" w:rsidRDefault="00AF3BF7" w:rsidP="00AF3BF7">
            <w:pPr>
              <w:rPr>
                <w:b/>
                <w:lang w:val="en-GB"/>
              </w:rPr>
            </w:pPr>
            <w:r w:rsidRPr="00A56FF6">
              <w:rPr>
                <w:b/>
                <w:lang w:val="en-GB"/>
              </w:rPr>
              <w:t>Version</w:t>
            </w:r>
          </w:p>
        </w:tc>
        <w:tc>
          <w:tcPr>
            <w:tcW w:w="1495" w:type="dxa"/>
            <w:shd w:val="clear" w:color="auto" w:fill="DBE5F1" w:themeFill="accent1" w:themeFillTint="33"/>
          </w:tcPr>
          <w:p w14:paraId="56C9D3EA" w14:textId="215DFACE" w:rsidR="00AF3BF7" w:rsidRPr="00A56FF6" w:rsidRDefault="00AF3BF7" w:rsidP="00AF3BF7">
            <w:pPr>
              <w:rPr>
                <w:b/>
                <w:lang w:val="en-GB"/>
              </w:rPr>
            </w:pPr>
            <w:r w:rsidRPr="00A56FF6">
              <w:rPr>
                <w:b/>
                <w:lang w:val="en-GB"/>
              </w:rPr>
              <w:t>Date</w:t>
            </w:r>
          </w:p>
        </w:tc>
        <w:tc>
          <w:tcPr>
            <w:tcW w:w="1134" w:type="dxa"/>
            <w:shd w:val="clear" w:color="auto" w:fill="DBE5F1" w:themeFill="accent1" w:themeFillTint="33"/>
          </w:tcPr>
          <w:p w14:paraId="521B0A70" w14:textId="397EF6AB" w:rsidR="00AF3BF7" w:rsidRPr="00A56FF6" w:rsidRDefault="00AF3BF7" w:rsidP="00AF3BF7">
            <w:pPr>
              <w:rPr>
                <w:b/>
                <w:lang w:val="en-GB"/>
              </w:rPr>
            </w:pPr>
            <w:r w:rsidRPr="00A56FF6">
              <w:rPr>
                <w:b/>
                <w:lang w:val="en-GB"/>
              </w:rPr>
              <w:t>Status</w:t>
            </w:r>
          </w:p>
        </w:tc>
        <w:tc>
          <w:tcPr>
            <w:tcW w:w="1559" w:type="dxa"/>
            <w:shd w:val="clear" w:color="auto" w:fill="DBE5F1" w:themeFill="accent1" w:themeFillTint="33"/>
          </w:tcPr>
          <w:p w14:paraId="726C5B14" w14:textId="404C52C2" w:rsidR="00AF3BF7" w:rsidRPr="00A56FF6" w:rsidRDefault="00AF3BF7" w:rsidP="00AF3BF7">
            <w:pPr>
              <w:rPr>
                <w:b/>
                <w:lang w:val="en-GB"/>
              </w:rPr>
            </w:pPr>
            <w:r w:rsidRPr="00A56FF6">
              <w:rPr>
                <w:b/>
                <w:lang w:val="en-GB"/>
              </w:rPr>
              <w:t>Author</w:t>
            </w:r>
          </w:p>
        </w:tc>
        <w:tc>
          <w:tcPr>
            <w:tcW w:w="2693" w:type="dxa"/>
            <w:shd w:val="clear" w:color="auto" w:fill="DBE5F1" w:themeFill="accent1" w:themeFillTint="33"/>
          </w:tcPr>
          <w:p w14:paraId="41EEF9CA" w14:textId="0640BC3F" w:rsidR="00AF3BF7" w:rsidRPr="00A56FF6" w:rsidRDefault="00AF3BF7" w:rsidP="00AF3BF7">
            <w:pPr>
              <w:rPr>
                <w:b/>
                <w:lang w:val="en-GB"/>
              </w:rPr>
            </w:pPr>
            <w:r w:rsidRPr="00A56FF6">
              <w:rPr>
                <w:b/>
                <w:lang w:val="en-GB"/>
              </w:rPr>
              <w:t>Description</w:t>
            </w:r>
          </w:p>
        </w:tc>
        <w:tc>
          <w:tcPr>
            <w:tcW w:w="1418" w:type="dxa"/>
            <w:shd w:val="clear" w:color="auto" w:fill="DBE5F1" w:themeFill="accent1" w:themeFillTint="33"/>
          </w:tcPr>
          <w:p w14:paraId="500E35DF" w14:textId="2814EE4B" w:rsidR="00AF3BF7" w:rsidRPr="00A56FF6" w:rsidRDefault="00AF3BF7" w:rsidP="00AF3BF7">
            <w:pPr>
              <w:rPr>
                <w:b/>
                <w:lang w:val="en-GB"/>
              </w:rPr>
            </w:pPr>
            <w:r w:rsidRPr="00A56FF6">
              <w:rPr>
                <w:b/>
                <w:lang w:val="en-GB"/>
              </w:rPr>
              <w:t>Remarks</w:t>
            </w:r>
          </w:p>
        </w:tc>
      </w:tr>
      <w:tr w:rsidR="00AF3BF7" w:rsidRPr="00A56FF6" w14:paraId="6775C27D" w14:textId="77777777" w:rsidTr="00470B12">
        <w:tc>
          <w:tcPr>
            <w:tcW w:w="1194" w:type="dxa"/>
          </w:tcPr>
          <w:p w14:paraId="3C3D2F4A" w14:textId="3431D2AA" w:rsidR="00AF3BF7" w:rsidRPr="00A56FF6" w:rsidRDefault="00AF3BF7" w:rsidP="00AF3BF7">
            <w:pPr>
              <w:rPr>
                <w:lang w:val="en-GB"/>
              </w:rPr>
            </w:pPr>
            <w:r w:rsidRPr="00A56FF6">
              <w:rPr>
                <w:lang w:val="en-GB"/>
              </w:rPr>
              <w:t>0.1</w:t>
            </w:r>
          </w:p>
        </w:tc>
        <w:tc>
          <w:tcPr>
            <w:tcW w:w="1495" w:type="dxa"/>
          </w:tcPr>
          <w:p w14:paraId="54D42A9B" w14:textId="25E7269B" w:rsidR="00AF3BF7" w:rsidRPr="00A56FF6" w:rsidRDefault="00470B12" w:rsidP="00AF3BF7">
            <w:pPr>
              <w:rPr>
                <w:lang w:val="en-GB"/>
              </w:rPr>
            </w:pPr>
            <w:r w:rsidRPr="00A56FF6">
              <w:rPr>
                <w:lang w:val="en-GB"/>
              </w:rPr>
              <w:t>202</w:t>
            </w:r>
            <w:r w:rsidR="005873D6">
              <w:rPr>
                <w:lang w:val="en-GB"/>
              </w:rPr>
              <w:t>3</w:t>
            </w:r>
            <w:r w:rsidRPr="00A56FF6">
              <w:rPr>
                <w:lang w:val="en-GB"/>
              </w:rPr>
              <w:t>-</w:t>
            </w:r>
            <w:r w:rsidR="005873D6">
              <w:rPr>
                <w:lang w:val="en-GB"/>
              </w:rPr>
              <w:t>02-06</w:t>
            </w:r>
          </w:p>
        </w:tc>
        <w:tc>
          <w:tcPr>
            <w:tcW w:w="1134" w:type="dxa"/>
          </w:tcPr>
          <w:p w14:paraId="124C0A3E" w14:textId="0E7FB875" w:rsidR="00AF3BF7" w:rsidRPr="00A56FF6" w:rsidRDefault="00AF3BF7" w:rsidP="00AF3BF7">
            <w:pPr>
              <w:rPr>
                <w:lang w:val="en-GB"/>
              </w:rPr>
            </w:pPr>
            <w:r w:rsidRPr="00A56FF6">
              <w:rPr>
                <w:lang w:val="en-GB"/>
              </w:rPr>
              <w:t>Draft</w:t>
            </w:r>
          </w:p>
        </w:tc>
        <w:tc>
          <w:tcPr>
            <w:tcW w:w="1559" w:type="dxa"/>
          </w:tcPr>
          <w:p w14:paraId="0A31B6A2" w14:textId="4B695FC1" w:rsidR="00AF3BF7" w:rsidRPr="00A56FF6" w:rsidRDefault="00AF3BF7" w:rsidP="00AF3BF7">
            <w:pPr>
              <w:rPr>
                <w:lang w:val="en-GB"/>
              </w:rPr>
            </w:pPr>
            <w:proofErr w:type="spellStart"/>
            <w:r w:rsidRPr="00A56FF6">
              <w:rPr>
                <w:lang w:val="en-GB"/>
              </w:rPr>
              <w:t>Xxx</w:t>
            </w:r>
            <w:proofErr w:type="spellEnd"/>
          </w:p>
        </w:tc>
        <w:tc>
          <w:tcPr>
            <w:tcW w:w="2693" w:type="dxa"/>
          </w:tcPr>
          <w:p w14:paraId="30380A9E" w14:textId="6D2D6F5D" w:rsidR="00AF3BF7" w:rsidRPr="00A56FF6" w:rsidRDefault="00AF3BF7" w:rsidP="00AF3BF7">
            <w:pPr>
              <w:rPr>
                <w:lang w:val="en-GB"/>
              </w:rPr>
            </w:pPr>
            <w:r w:rsidRPr="00A56FF6">
              <w:rPr>
                <w:lang w:val="en-GB"/>
              </w:rPr>
              <w:t>Creation</w:t>
            </w:r>
          </w:p>
        </w:tc>
        <w:tc>
          <w:tcPr>
            <w:tcW w:w="1418" w:type="dxa"/>
          </w:tcPr>
          <w:p w14:paraId="3BF60049" w14:textId="77777777" w:rsidR="00AF3BF7" w:rsidRPr="00A56FF6" w:rsidRDefault="00AF3BF7" w:rsidP="00AF3BF7">
            <w:pPr>
              <w:rPr>
                <w:lang w:val="en-GB"/>
              </w:rPr>
            </w:pPr>
          </w:p>
        </w:tc>
      </w:tr>
      <w:tr w:rsidR="00AF3BF7" w:rsidRPr="00A56FF6" w14:paraId="07A7FCEC" w14:textId="77777777" w:rsidTr="00470B12">
        <w:tc>
          <w:tcPr>
            <w:tcW w:w="1194" w:type="dxa"/>
          </w:tcPr>
          <w:p w14:paraId="2FD278E7" w14:textId="3D5D2153" w:rsidR="00AF3BF7" w:rsidRPr="00A56FF6" w:rsidRDefault="00877B09" w:rsidP="00AF3BF7">
            <w:pPr>
              <w:rPr>
                <w:lang w:val="en-GB"/>
              </w:rPr>
            </w:pPr>
            <w:r>
              <w:rPr>
                <w:lang w:val="en-GB"/>
              </w:rPr>
              <w:t>0.2</w:t>
            </w:r>
          </w:p>
        </w:tc>
        <w:tc>
          <w:tcPr>
            <w:tcW w:w="1495" w:type="dxa"/>
          </w:tcPr>
          <w:p w14:paraId="3874F349" w14:textId="460EBAC3" w:rsidR="00AF3BF7" w:rsidRPr="00A56FF6" w:rsidRDefault="00877B09" w:rsidP="00AF3BF7">
            <w:pPr>
              <w:rPr>
                <w:lang w:val="en-GB"/>
              </w:rPr>
            </w:pPr>
            <w:r>
              <w:rPr>
                <w:lang w:val="en-GB"/>
              </w:rPr>
              <w:t>2023-09-0</w:t>
            </w:r>
            <w:r w:rsidR="00245C17">
              <w:rPr>
                <w:lang w:val="en-GB"/>
              </w:rPr>
              <w:t>5</w:t>
            </w:r>
          </w:p>
        </w:tc>
        <w:tc>
          <w:tcPr>
            <w:tcW w:w="1134" w:type="dxa"/>
          </w:tcPr>
          <w:p w14:paraId="79A6084A" w14:textId="5561A84A" w:rsidR="00AF3BF7" w:rsidRPr="00A56FF6" w:rsidRDefault="00877B09" w:rsidP="00AF3BF7">
            <w:pPr>
              <w:rPr>
                <w:lang w:val="en-GB"/>
              </w:rPr>
            </w:pPr>
            <w:r>
              <w:rPr>
                <w:lang w:val="en-GB"/>
              </w:rPr>
              <w:t>Draft</w:t>
            </w:r>
          </w:p>
        </w:tc>
        <w:tc>
          <w:tcPr>
            <w:tcW w:w="1559" w:type="dxa"/>
          </w:tcPr>
          <w:p w14:paraId="7198F7BD" w14:textId="1A5FC7D0" w:rsidR="00AF3BF7" w:rsidRPr="00A56FF6" w:rsidRDefault="00877B09" w:rsidP="00AF3BF7">
            <w:pPr>
              <w:rPr>
                <w:lang w:val="en-GB"/>
              </w:rPr>
            </w:pPr>
            <w:r>
              <w:rPr>
                <w:lang w:val="en-GB"/>
              </w:rPr>
              <w:t xml:space="preserve">Johnson </w:t>
            </w:r>
            <w:proofErr w:type="spellStart"/>
            <w:r>
              <w:rPr>
                <w:lang w:val="en-GB"/>
              </w:rPr>
              <w:t>Domacasse</w:t>
            </w:r>
            <w:proofErr w:type="spellEnd"/>
          </w:p>
        </w:tc>
        <w:tc>
          <w:tcPr>
            <w:tcW w:w="2693" w:type="dxa"/>
          </w:tcPr>
          <w:p w14:paraId="14650D6A" w14:textId="11AA9313" w:rsidR="00AF3BF7" w:rsidRPr="00A56FF6" w:rsidRDefault="00877B09" w:rsidP="00AF3BF7">
            <w:pPr>
              <w:rPr>
                <w:lang w:val="en-GB"/>
              </w:rPr>
            </w:pPr>
            <w:r>
              <w:rPr>
                <w:lang w:val="en-GB"/>
              </w:rPr>
              <w:t>Requirements added.</w:t>
            </w:r>
          </w:p>
        </w:tc>
        <w:tc>
          <w:tcPr>
            <w:tcW w:w="1418" w:type="dxa"/>
          </w:tcPr>
          <w:p w14:paraId="03C069D0" w14:textId="74828003" w:rsidR="00AF3BF7" w:rsidRPr="00A56FF6" w:rsidRDefault="00AF3BF7" w:rsidP="00AF3BF7">
            <w:pPr>
              <w:rPr>
                <w:lang w:val="en-GB"/>
              </w:rPr>
            </w:pPr>
          </w:p>
        </w:tc>
      </w:tr>
      <w:tr w:rsidR="00877B09" w:rsidRPr="00A56FF6" w14:paraId="1F27B341" w14:textId="77777777" w:rsidTr="00470B12">
        <w:tc>
          <w:tcPr>
            <w:tcW w:w="1194" w:type="dxa"/>
          </w:tcPr>
          <w:p w14:paraId="56F2E0BC" w14:textId="2B927EF4" w:rsidR="00877B09" w:rsidRPr="00A56FF6" w:rsidRDefault="00245C17" w:rsidP="00AF3BF7">
            <w:pPr>
              <w:rPr>
                <w:lang w:val="en-GB"/>
              </w:rPr>
            </w:pPr>
            <w:r>
              <w:rPr>
                <w:lang w:val="en-GB"/>
              </w:rPr>
              <w:t>0.2.1</w:t>
            </w:r>
          </w:p>
        </w:tc>
        <w:tc>
          <w:tcPr>
            <w:tcW w:w="1495" w:type="dxa"/>
          </w:tcPr>
          <w:p w14:paraId="3EA4817C" w14:textId="4EAF3A2D" w:rsidR="00877B09" w:rsidRPr="00A56FF6" w:rsidRDefault="00245C17" w:rsidP="00AF3BF7">
            <w:pPr>
              <w:rPr>
                <w:lang w:val="en-GB"/>
              </w:rPr>
            </w:pPr>
            <w:r>
              <w:rPr>
                <w:lang w:val="en-GB"/>
              </w:rPr>
              <w:t>2023-09-06</w:t>
            </w:r>
          </w:p>
        </w:tc>
        <w:tc>
          <w:tcPr>
            <w:tcW w:w="1134" w:type="dxa"/>
          </w:tcPr>
          <w:p w14:paraId="48084F2F" w14:textId="1471D48D" w:rsidR="00877B09" w:rsidRPr="00A56FF6" w:rsidRDefault="009408B2" w:rsidP="00AF3BF7">
            <w:pPr>
              <w:rPr>
                <w:lang w:val="en-GB"/>
              </w:rPr>
            </w:pPr>
            <w:r>
              <w:rPr>
                <w:lang w:val="en-GB"/>
              </w:rPr>
              <w:t>Draft</w:t>
            </w:r>
          </w:p>
        </w:tc>
        <w:tc>
          <w:tcPr>
            <w:tcW w:w="1559" w:type="dxa"/>
          </w:tcPr>
          <w:p w14:paraId="01D28F73" w14:textId="679FAFB9" w:rsidR="00877B09" w:rsidRPr="00A56FF6" w:rsidRDefault="009408B2" w:rsidP="00AF3BF7">
            <w:pPr>
              <w:rPr>
                <w:lang w:val="en-GB"/>
              </w:rPr>
            </w:pPr>
            <w:r>
              <w:rPr>
                <w:lang w:val="en-GB"/>
              </w:rPr>
              <w:t xml:space="preserve">Johnson </w:t>
            </w:r>
            <w:proofErr w:type="spellStart"/>
            <w:r>
              <w:rPr>
                <w:lang w:val="en-GB"/>
              </w:rPr>
              <w:t>Domacasse</w:t>
            </w:r>
            <w:proofErr w:type="spellEnd"/>
          </w:p>
        </w:tc>
        <w:tc>
          <w:tcPr>
            <w:tcW w:w="2693" w:type="dxa"/>
          </w:tcPr>
          <w:p w14:paraId="05D5EC4C" w14:textId="7F9ECDD9" w:rsidR="00877B09" w:rsidRPr="00A56FF6" w:rsidRDefault="009408B2" w:rsidP="00AF3BF7">
            <w:pPr>
              <w:rPr>
                <w:lang w:val="en-GB"/>
              </w:rPr>
            </w:pPr>
            <w:r>
              <w:rPr>
                <w:lang w:val="en-GB"/>
              </w:rPr>
              <w:t>Requirement feedback applied</w:t>
            </w:r>
          </w:p>
        </w:tc>
        <w:tc>
          <w:tcPr>
            <w:tcW w:w="1418" w:type="dxa"/>
          </w:tcPr>
          <w:p w14:paraId="7AD6D7F4" w14:textId="77777777" w:rsidR="00877B09" w:rsidRPr="00A56FF6" w:rsidRDefault="00877B09" w:rsidP="00AF3BF7">
            <w:pPr>
              <w:rPr>
                <w:lang w:val="en-GB"/>
              </w:rPr>
            </w:pPr>
          </w:p>
        </w:tc>
      </w:tr>
      <w:tr w:rsidR="00245C17" w:rsidRPr="00A56FF6" w14:paraId="15BAF4C5" w14:textId="77777777" w:rsidTr="00470B12">
        <w:tc>
          <w:tcPr>
            <w:tcW w:w="1194" w:type="dxa"/>
          </w:tcPr>
          <w:p w14:paraId="34D6E564" w14:textId="77777777" w:rsidR="00245C17" w:rsidRPr="00A56FF6" w:rsidRDefault="00245C17" w:rsidP="00AF3BF7">
            <w:pPr>
              <w:rPr>
                <w:lang w:val="en-GB"/>
              </w:rPr>
            </w:pPr>
          </w:p>
        </w:tc>
        <w:tc>
          <w:tcPr>
            <w:tcW w:w="1495" w:type="dxa"/>
          </w:tcPr>
          <w:p w14:paraId="332B00CD" w14:textId="77777777" w:rsidR="00245C17" w:rsidRPr="00A56FF6" w:rsidRDefault="00245C17" w:rsidP="00AF3BF7">
            <w:pPr>
              <w:rPr>
                <w:lang w:val="en-GB"/>
              </w:rPr>
            </w:pPr>
          </w:p>
        </w:tc>
        <w:tc>
          <w:tcPr>
            <w:tcW w:w="1134" w:type="dxa"/>
          </w:tcPr>
          <w:p w14:paraId="13CA794A" w14:textId="77777777" w:rsidR="00245C17" w:rsidRPr="00A56FF6" w:rsidRDefault="00245C17" w:rsidP="00AF3BF7">
            <w:pPr>
              <w:rPr>
                <w:lang w:val="en-GB"/>
              </w:rPr>
            </w:pPr>
          </w:p>
        </w:tc>
        <w:tc>
          <w:tcPr>
            <w:tcW w:w="1559" w:type="dxa"/>
          </w:tcPr>
          <w:p w14:paraId="599BC3EE" w14:textId="77777777" w:rsidR="00245C17" w:rsidRPr="00A56FF6" w:rsidRDefault="00245C17" w:rsidP="00AF3BF7">
            <w:pPr>
              <w:rPr>
                <w:lang w:val="en-GB"/>
              </w:rPr>
            </w:pPr>
          </w:p>
        </w:tc>
        <w:tc>
          <w:tcPr>
            <w:tcW w:w="2693" w:type="dxa"/>
          </w:tcPr>
          <w:p w14:paraId="47B85634" w14:textId="77777777" w:rsidR="00245C17" w:rsidRPr="00A56FF6" w:rsidRDefault="00245C17" w:rsidP="00AF3BF7">
            <w:pPr>
              <w:rPr>
                <w:lang w:val="en-GB"/>
              </w:rPr>
            </w:pPr>
          </w:p>
        </w:tc>
        <w:tc>
          <w:tcPr>
            <w:tcW w:w="1418" w:type="dxa"/>
          </w:tcPr>
          <w:p w14:paraId="05CFF371" w14:textId="77777777" w:rsidR="00245C17" w:rsidRPr="00A56FF6" w:rsidRDefault="00245C17" w:rsidP="00AF3BF7">
            <w:pPr>
              <w:rPr>
                <w:lang w:val="en-GB"/>
              </w:rPr>
            </w:pPr>
          </w:p>
        </w:tc>
      </w:tr>
    </w:tbl>
    <w:p w14:paraId="67F45B45" w14:textId="1565CA0C" w:rsidR="0017546D" w:rsidRPr="00A56FF6" w:rsidRDefault="00964153" w:rsidP="00CF7969">
      <w:pPr>
        <w:rPr>
          <w:lang w:val="en-GB"/>
        </w:rPr>
      </w:pPr>
      <w:r w:rsidRPr="00A56FF6">
        <w:rPr>
          <w:lang w:val="en-GB"/>
        </w:rPr>
        <w:softHyphen/>
      </w:r>
      <w:r w:rsidRPr="00A56FF6">
        <w:rPr>
          <w:lang w:val="en-GB"/>
        </w:rPr>
        <w:softHyphen/>
      </w:r>
    </w:p>
    <w:p w14:paraId="1E52571D" w14:textId="22CBC0B4" w:rsidR="0017546D" w:rsidRPr="00A56FF6" w:rsidRDefault="0017546D" w:rsidP="0017546D">
      <w:pPr>
        <w:pStyle w:val="Heading1"/>
        <w:numPr>
          <w:ilvl w:val="0"/>
          <w:numId w:val="0"/>
        </w:numPr>
      </w:pPr>
      <w:bookmarkStart w:id="1" w:name="_Toc45886308"/>
      <w:r w:rsidRPr="00A56FF6">
        <w:t>Terms, Abbreviations</w:t>
      </w:r>
      <w:bookmarkEnd w:id="1"/>
      <w:r w:rsidR="00CD3944">
        <w:t xml:space="preserve"> </w:t>
      </w:r>
    </w:p>
    <w:p w14:paraId="36B8E81A" w14:textId="77777777" w:rsidR="007F3551" w:rsidRPr="00A56FF6" w:rsidRDefault="007F3551" w:rsidP="007F3551">
      <w:pPr>
        <w:rPr>
          <w:lang w:val="en-GB"/>
        </w:rPr>
      </w:pPr>
    </w:p>
    <w:tbl>
      <w:tblPr>
        <w:tblStyle w:val="TableGrid"/>
        <w:tblW w:w="0" w:type="auto"/>
        <w:tblLook w:val="04A0" w:firstRow="1" w:lastRow="0" w:firstColumn="1" w:lastColumn="0" w:noHBand="0" w:noVBand="1"/>
      </w:tblPr>
      <w:tblGrid>
        <w:gridCol w:w="1696"/>
        <w:gridCol w:w="7366"/>
      </w:tblGrid>
      <w:tr w:rsidR="007F3551" w:rsidRPr="00CD3944" w14:paraId="002D88D2" w14:textId="77777777" w:rsidTr="002E22E0">
        <w:tc>
          <w:tcPr>
            <w:tcW w:w="1696" w:type="dxa"/>
          </w:tcPr>
          <w:p w14:paraId="6F2F7822" w14:textId="6DD2F771" w:rsidR="007F3551" w:rsidRPr="00A56FF6" w:rsidRDefault="007F3551" w:rsidP="007F3551">
            <w:pPr>
              <w:rPr>
                <w:lang w:val="en-GB"/>
              </w:rPr>
            </w:pPr>
          </w:p>
        </w:tc>
        <w:tc>
          <w:tcPr>
            <w:tcW w:w="7366" w:type="dxa"/>
          </w:tcPr>
          <w:p w14:paraId="0B20B0DB" w14:textId="77777777" w:rsidR="007F3551" w:rsidRPr="00A56FF6" w:rsidRDefault="007F3551" w:rsidP="007F3551">
            <w:pPr>
              <w:rPr>
                <w:lang w:val="en-GB"/>
              </w:rPr>
            </w:pPr>
          </w:p>
        </w:tc>
      </w:tr>
      <w:tr w:rsidR="007F3551" w:rsidRPr="00A56FF6" w14:paraId="239D50C5" w14:textId="77777777" w:rsidTr="002E22E0">
        <w:tc>
          <w:tcPr>
            <w:tcW w:w="1696" w:type="dxa"/>
          </w:tcPr>
          <w:p w14:paraId="6DE689CC" w14:textId="516B91AD" w:rsidR="007F3551" w:rsidRPr="00A56FF6" w:rsidRDefault="002E22E0" w:rsidP="007F3551">
            <w:pPr>
              <w:rPr>
                <w:lang w:val="en-GB"/>
              </w:rPr>
            </w:pPr>
            <w:r w:rsidRPr="00A56FF6">
              <w:rPr>
                <w:lang w:val="en-GB"/>
              </w:rPr>
              <w:t>SDD</w:t>
            </w:r>
          </w:p>
        </w:tc>
        <w:tc>
          <w:tcPr>
            <w:tcW w:w="7366" w:type="dxa"/>
          </w:tcPr>
          <w:p w14:paraId="40414914" w14:textId="6EEB6038" w:rsidR="007F3551" w:rsidRPr="00A56FF6" w:rsidRDefault="002E22E0" w:rsidP="007F3551">
            <w:pPr>
              <w:rPr>
                <w:lang w:val="en-GB"/>
              </w:rPr>
            </w:pPr>
            <w:r w:rsidRPr="00A56FF6">
              <w:rPr>
                <w:lang w:val="en-GB"/>
              </w:rPr>
              <w:t>System Design Document</w:t>
            </w:r>
          </w:p>
        </w:tc>
      </w:tr>
    </w:tbl>
    <w:p w14:paraId="0ADD4CD1" w14:textId="77777777" w:rsidR="007F3551" w:rsidRPr="00A56FF6" w:rsidRDefault="007F3551" w:rsidP="007F3551">
      <w:pPr>
        <w:rPr>
          <w:lang w:val="en-GB"/>
        </w:rPr>
      </w:pPr>
    </w:p>
    <w:p w14:paraId="47578E10" w14:textId="77777777" w:rsidR="0017546D" w:rsidRPr="00A56FF6" w:rsidRDefault="0017546D" w:rsidP="0017546D">
      <w:pPr>
        <w:rPr>
          <w:lang w:val="en-GB"/>
        </w:rPr>
      </w:pPr>
    </w:p>
    <w:p w14:paraId="3F99FB1A" w14:textId="77777777" w:rsidR="0017546D" w:rsidRPr="00A56FF6" w:rsidRDefault="0017546D">
      <w:pPr>
        <w:rPr>
          <w:rFonts w:asciiTheme="minorHAnsi" w:eastAsiaTheme="majorEastAsia" w:hAnsiTheme="minorHAnsi" w:cstheme="minorHAnsi"/>
          <w:color w:val="365F91" w:themeColor="accent1" w:themeShade="BF"/>
          <w:sz w:val="32"/>
          <w:szCs w:val="32"/>
          <w:lang w:val="en-GB"/>
        </w:rPr>
      </w:pPr>
      <w:r w:rsidRPr="00A56FF6">
        <w:rPr>
          <w:rFonts w:asciiTheme="minorHAnsi" w:hAnsiTheme="minorHAnsi" w:cstheme="minorHAnsi"/>
          <w:lang w:val="en-GB"/>
        </w:rPr>
        <w:br w:type="page"/>
      </w:r>
    </w:p>
    <w:p w14:paraId="152F1C86" w14:textId="44385176" w:rsidR="00103B58" w:rsidRPr="00A56FF6" w:rsidRDefault="00103B58" w:rsidP="00D95F4E">
      <w:pPr>
        <w:pStyle w:val="Heading1"/>
      </w:pPr>
      <w:bookmarkStart w:id="2" w:name="_Toc45886309"/>
      <w:r w:rsidRPr="00A56FF6">
        <w:lastRenderedPageBreak/>
        <w:t>Introduction</w:t>
      </w:r>
      <w:bookmarkEnd w:id="2"/>
      <w:r w:rsidRPr="00A56FF6">
        <w:t xml:space="preserve"> </w:t>
      </w:r>
    </w:p>
    <w:p w14:paraId="555F3EF9" w14:textId="2F4383B4" w:rsidR="00B67410" w:rsidRDefault="00B24928" w:rsidP="00B24928">
      <w:pPr>
        <w:autoSpaceDE w:val="0"/>
        <w:autoSpaceDN w:val="0"/>
        <w:adjustRightInd w:val="0"/>
        <w:spacing w:after="0" w:line="240" w:lineRule="auto"/>
        <w:rPr>
          <w:lang w:val="en-GB"/>
        </w:rPr>
      </w:pPr>
      <w:r w:rsidRPr="00A56FF6">
        <w:rPr>
          <w:rFonts w:cs="Calibri"/>
          <w:lang w:val="en-GB"/>
        </w:rPr>
        <w:t xml:space="preserve">The Smart Washing Machine G2025 (SWM G2025) is a product developed by </w:t>
      </w:r>
      <w:proofErr w:type="spellStart"/>
      <w:r w:rsidRPr="00A56FF6">
        <w:rPr>
          <w:lang w:val="en-GB"/>
        </w:rPr>
        <w:t>HomeSmartCo</w:t>
      </w:r>
      <w:proofErr w:type="spellEnd"/>
      <w:r w:rsidRPr="00A56FF6">
        <w:rPr>
          <w:lang w:val="en-GB"/>
        </w:rPr>
        <w:t xml:space="preserve"> company which is specialized in production of smart home devices. This document </w:t>
      </w:r>
      <w:r w:rsidR="00B67410">
        <w:rPr>
          <w:lang w:val="en-GB"/>
        </w:rPr>
        <w:t xml:space="preserve">describes the design of the system, both structure and behaviour design. </w:t>
      </w:r>
    </w:p>
    <w:p w14:paraId="09D8DCC0" w14:textId="77777777" w:rsidR="00B67410" w:rsidRDefault="00B67410" w:rsidP="00B24928">
      <w:pPr>
        <w:autoSpaceDE w:val="0"/>
        <w:autoSpaceDN w:val="0"/>
        <w:adjustRightInd w:val="0"/>
        <w:spacing w:after="0" w:line="240" w:lineRule="auto"/>
        <w:rPr>
          <w:lang w:val="en-GB"/>
        </w:rPr>
      </w:pPr>
    </w:p>
    <w:p w14:paraId="70D0C17A" w14:textId="7D1B9879" w:rsidR="00B24928" w:rsidRPr="00B67410" w:rsidRDefault="00B67410" w:rsidP="00B24928">
      <w:pPr>
        <w:autoSpaceDE w:val="0"/>
        <w:autoSpaceDN w:val="0"/>
        <w:adjustRightInd w:val="0"/>
        <w:spacing w:after="0" w:line="240" w:lineRule="auto"/>
        <w:rPr>
          <w:i/>
          <w:iCs/>
          <w:lang w:val="en-GB"/>
        </w:rPr>
      </w:pPr>
      <w:r w:rsidRPr="00B67410">
        <w:rPr>
          <w:i/>
          <w:iCs/>
          <w:lang w:val="en-GB"/>
        </w:rPr>
        <w:t xml:space="preserve">Note: We do not intend to have the full design of the system because it is very complex. In this draft document some parts of the design are already given. Your overall task is to complete the given tasks which are to be found in the text in red colour. </w:t>
      </w:r>
    </w:p>
    <w:p w14:paraId="4A9B628C" w14:textId="77777777" w:rsidR="00B24928" w:rsidRPr="00A56FF6" w:rsidRDefault="00B24928" w:rsidP="00B24928">
      <w:pPr>
        <w:autoSpaceDE w:val="0"/>
        <w:autoSpaceDN w:val="0"/>
        <w:adjustRightInd w:val="0"/>
        <w:spacing w:after="0" w:line="240" w:lineRule="auto"/>
        <w:rPr>
          <w:lang w:val="en-GB"/>
        </w:rPr>
      </w:pPr>
    </w:p>
    <w:p w14:paraId="679C5FAB" w14:textId="227EB7AE" w:rsidR="00B24928" w:rsidRPr="00A56FF6" w:rsidRDefault="00B24928" w:rsidP="004C5858">
      <w:pPr>
        <w:pStyle w:val="Heading1"/>
      </w:pPr>
      <w:bookmarkStart w:id="3" w:name="_Toc45886310"/>
      <w:r w:rsidRPr="00A56FF6">
        <w:t>System description</w:t>
      </w:r>
      <w:bookmarkEnd w:id="3"/>
      <w:r w:rsidRPr="00A56FF6">
        <w:t xml:space="preserve"> </w:t>
      </w:r>
    </w:p>
    <w:p w14:paraId="7E3CD67B" w14:textId="4BE1C704" w:rsidR="00325355" w:rsidRPr="00A56FF6" w:rsidRDefault="00B24928" w:rsidP="00B24928">
      <w:pPr>
        <w:autoSpaceDE w:val="0"/>
        <w:autoSpaceDN w:val="0"/>
        <w:adjustRightInd w:val="0"/>
        <w:spacing w:after="0" w:line="240" w:lineRule="auto"/>
        <w:rPr>
          <w:lang w:val="en-GB"/>
        </w:rPr>
      </w:pPr>
      <w:r w:rsidRPr="00A56FF6">
        <w:rPr>
          <w:lang w:val="en-GB"/>
        </w:rPr>
        <w:t xml:space="preserve">The  SWM </w:t>
      </w:r>
      <w:r w:rsidR="003E4924" w:rsidRPr="00A56FF6">
        <w:rPr>
          <w:lang w:val="en-GB"/>
        </w:rPr>
        <w:t xml:space="preserve">G2025 has the </w:t>
      </w:r>
      <w:r w:rsidR="005873D6">
        <w:rPr>
          <w:lang w:val="en-GB"/>
        </w:rPr>
        <w:t>primary</w:t>
      </w:r>
      <w:r w:rsidR="003E4924" w:rsidRPr="00A56FF6">
        <w:rPr>
          <w:lang w:val="en-GB"/>
        </w:rPr>
        <w:t xml:space="preserve"> function</w:t>
      </w:r>
      <w:r w:rsidR="005873D6">
        <w:rPr>
          <w:lang w:val="en-GB"/>
        </w:rPr>
        <w:t>ality</w:t>
      </w:r>
      <w:r w:rsidR="003E4924" w:rsidRPr="00A56FF6">
        <w:rPr>
          <w:lang w:val="en-GB"/>
        </w:rPr>
        <w:t xml:space="preserve"> that</w:t>
      </w:r>
      <w:r w:rsidRPr="00A56FF6">
        <w:rPr>
          <w:lang w:val="en-GB"/>
        </w:rPr>
        <w:t xml:space="preserve"> all washing machines</w:t>
      </w:r>
      <w:r w:rsidR="003E4924" w:rsidRPr="00A56FF6">
        <w:rPr>
          <w:lang w:val="en-GB"/>
        </w:rPr>
        <w:t xml:space="preserve"> have</w:t>
      </w:r>
      <w:r w:rsidRPr="00A56FF6">
        <w:rPr>
          <w:lang w:val="en-GB"/>
        </w:rPr>
        <w:t>: washing dirty laundry without damaging it</w:t>
      </w:r>
      <w:r w:rsidR="003E4924" w:rsidRPr="00A56FF6">
        <w:rPr>
          <w:lang w:val="en-GB"/>
        </w:rPr>
        <w:t xml:space="preserve"> and providing safety operation to the user.  </w:t>
      </w:r>
      <w:r w:rsidR="00325355" w:rsidRPr="00A56FF6">
        <w:rPr>
          <w:lang w:val="en-GB"/>
        </w:rPr>
        <w:t xml:space="preserve">It is configured with 4 predefined washing programs: </w:t>
      </w:r>
    </w:p>
    <w:p w14:paraId="252EA8C7" w14:textId="440F10C7" w:rsidR="0032535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 xml:space="preserve">quick washing: </w:t>
      </w:r>
    </w:p>
    <w:p w14:paraId="4976DD06" w14:textId="77777777" w:rsidR="0032535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 xml:space="preserve">dark washing, </w:t>
      </w:r>
    </w:p>
    <w:p w14:paraId="2719963F" w14:textId="31C82DA6" w:rsidR="0032535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cotton washing</w:t>
      </w:r>
    </w:p>
    <w:p w14:paraId="55946B00" w14:textId="77777777" w:rsidR="00B035D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 xml:space="preserve">spinning  </w:t>
      </w:r>
    </w:p>
    <w:p w14:paraId="64592354" w14:textId="018C4939" w:rsidR="00B035D5" w:rsidRPr="00A56FF6" w:rsidRDefault="00B035D5" w:rsidP="00B035D5">
      <w:pPr>
        <w:autoSpaceDE w:val="0"/>
        <w:autoSpaceDN w:val="0"/>
        <w:adjustRightInd w:val="0"/>
        <w:spacing w:after="0" w:line="240" w:lineRule="auto"/>
        <w:rPr>
          <w:b/>
          <w:lang w:val="en-GB"/>
        </w:rPr>
      </w:pPr>
    </w:p>
    <w:p w14:paraId="195BF8E8" w14:textId="25273B44" w:rsidR="00B035D5" w:rsidRPr="00A56FF6" w:rsidRDefault="00B035D5" w:rsidP="00B035D5">
      <w:pPr>
        <w:autoSpaceDE w:val="0"/>
        <w:autoSpaceDN w:val="0"/>
        <w:adjustRightInd w:val="0"/>
        <w:spacing w:after="0" w:line="240" w:lineRule="auto"/>
        <w:rPr>
          <w:lang w:val="en-GB"/>
        </w:rPr>
      </w:pPr>
      <w:r w:rsidRPr="00A56FF6">
        <w:rPr>
          <w:lang w:val="en-GB"/>
        </w:rPr>
        <w:t xml:space="preserve">For </w:t>
      </w:r>
      <w:r w:rsidRPr="00A56FF6">
        <w:rPr>
          <w:b/>
          <w:lang w:val="en-GB"/>
        </w:rPr>
        <w:t>safety</w:t>
      </w:r>
      <w:r w:rsidRPr="00A56FF6">
        <w:rPr>
          <w:lang w:val="en-GB"/>
        </w:rPr>
        <w:t xml:space="preserve"> purposes the program will not start if the door is open or the machine is not connected to the water supply. </w:t>
      </w:r>
    </w:p>
    <w:p w14:paraId="00F2C2D7" w14:textId="77777777" w:rsidR="00B035D5" w:rsidRPr="00A56FF6" w:rsidRDefault="00B035D5" w:rsidP="00B035D5">
      <w:pPr>
        <w:autoSpaceDE w:val="0"/>
        <w:autoSpaceDN w:val="0"/>
        <w:adjustRightInd w:val="0"/>
        <w:spacing w:after="0" w:line="240" w:lineRule="auto"/>
        <w:rPr>
          <w:b/>
          <w:lang w:val="en-GB"/>
        </w:rPr>
      </w:pPr>
    </w:p>
    <w:p w14:paraId="354E1EAE" w14:textId="55AD291C" w:rsidR="00B24928" w:rsidRPr="00A56FF6" w:rsidRDefault="003E4924" w:rsidP="00B24928">
      <w:pPr>
        <w:autoSpaceDE w:val="0"/>
        <w:autoSpaceDN w:val="0"/>
        <w:adjustRightInd w:val="0"/>
        <w:spacing w:after="0" w:line="240" w:lineRule="auto"/>
        <w:rPr>
          <w:lang w:val="en-GB"/>
        </w:rPr>
      </w:pPr>
      <w:r w:rsidRPr="00A56FF6">
        <w:rPr>
          <w:lang w:val="en-GB"/>
        </w:rPr>
        <w:t>I</w:t>
      </w:r>
      <w:r w:rsidR="00B24928" w:rsidRPr="00A56FF6">
        <w:rPr>
          <w:lang w:val="en-GB"/>
        </w:rPr>
        <w:t>n</w:t>
      </w:r>
      <w:r w:rsidRPr="00A56FF6">
        <w:rPr>
          <w:lang w:val="en-GB"/>
        </w:rPr>
        <w:t xml:space="preserve"> </w:t>
      </w:r>
      <w:r w:rsidR="00B24928" w:rsidRPr="00A56FF6">
        <w:rPr>
          <w:lang w:val="en-GB"/>
        </w:rPr>
        <w:t>addition</w:t>
      </w:r>
      <w:r w:rsidRPr="00A56FF6">
        <w:rPr>
          <w:lang w:val="en-GB"/>
        </w:rPr>
        <w:t xml:space="preserve"> to the primary function</w:t>
      </w:r>
      <w:r w:rsidR="005873D6">
        <w:rPr>
          <w:lang w:val="en-GB"/>
        </w:rPr>
        <w:t>ality</w:t>
      </w:r>
      <w:r w:rsidRPr="00A56FF6">
        <w:rPr>
          <w:lang w:val="en-GB"/>
        </w:rPr>
        <w:t xml:space="preserve"> of the system, the seconda</w:t>
      </w:r>
      <w:r w:rsidR="00FD2D71" w:rsidRPr="00A56FF6">
        <w:rPr>
          <w:lang w:val="en-GB"/>
        </w:rPr>
        <w:t>ry function</w:t>
      </w:r>
      <w:r w:rsidR="005873D6">
        <w:rPr>
          <w:lang w:val="en-GB"/>
        </w:rPr>
        <w:t>ality</w:t>
      </w:r>
      <w:r w:rsidR="00FD2D71" w:rsidRPr="00A56FF6">
        <w:rPr>
          <w:lang w:val="en-GB"/>
        </w:rPr>
        <w:t xml:space="preserve"> is to allow an easier </w:t>
      </w:r>
      <w:r w:rsidRPr="00A56FF6">
        <w:rPr>
          <w:lang w:val="en-GB"/>
        </w:rPr>
        <w:t>operation whenever user has needs for it.  For this purpose</w:t>
      </w:r>
      <w:r w:rsidR="00835AE8" w:rsidRPr="00A56FF6">
        <w:rPr>
          <w:lang w:val="en-GB"/>
        </w:rPr>
        <w:t>,</w:t>
      </w:r>
      <w:r w:rsidRPr="00A56FF6">
        <w:rPr>
          <w:lang w:val="en-GB"/>
        </w:rPr>
        <w:t xml:space="preserve"> </w:t>
      </w:r>
      <w:r w:rsidR="00B24928" w:rsidRPr="00A56FF6">
        <w:rPr>
          <w:lang w:val="en-GB"/>
        </w:rPr>
        <w:t xml:space="preserve"> </w:t>
      </w:r>
      <w:r w:rsidRPr="00A56FF6">
        <w:rPr>
          <w:lang w:val="en-GB"/>
        </w:rPr>
        <w:t>SWM G2025</w:t>
      </w:r>
      <w:r w:rsidR="00B24928" w:rsidRPr="00A56FF6">
        <w:rPr>
          <w:lang w:val="en-GB"/>
        </w:rPr>
        <w:t xml:space="preserve"> </w:t>
      </w:r>
      <w:r w:rsidR="00835AE8" w:rsidRPr="00A56FF6">
        <w:rPr>
          <w:lang w:val="en-GB"/>
        </w:rPr>
        <w:t>can:</w:t>
      </w:r>
    </w:p>
    <w:p w14:paraId="3DD75909" w14:textId="6F31496E" w:rsidR="00835AE8" w:rsidRPr="00A56FF6" w:rsidRDefault="00325355" w:rsidP="002E52D4">
      <w:pPr>
        <w:pStyle w:val="ListParagraph"/>
        <w:widowControl w:val="0"/>
        <w:numPr>
          <w:ilvl w:val="0"/>
          <w:numId w:val="2"/>
        </w:numPr>
        <w:spacing w:before="40" w:after="40" w:line="264" w:lineRule="auto"/>
        <w:contextualSpacing w:val="0"/>
        <w:rPr>
          <w:lang w:val="en-GB"/>
        </w:rPr>
      </w:pPr>
      <w:r w:rsidRPr="00A56FF6">
        <w:rPr>
          <w:b/>
          <w:lang w:val="en-GB"/>
        </w:rPr>
        <w:t>s</w:t>
      </w:r>
      <w:r w:rsidR="00835AE8" w:rsidRPr="00A56FF6">
        <w:rPr>
          <w:b/>
          <w:lang w:val="en-GB"/>
        </w:rPr>
        <w:t xml:space="preserve">elect </w:t>
      </w:r>
      <w:r w:rsidR="000E200E" w:rsidRPr="00A56FF6">
        <w:rPr>
          <w:b/>
          <w:lang w:val="en-GB"/>
        </w:rPr>
        <w:t>water fill</w:t>
      </w:r>
      <w:r w:rsidRPr="00A56FF6">
        <w:rPr>
          <w:b/>
          <w:lang w:val="en-GB"/>
        </w:rPr>
        <w:t xml:space="preserve"> automatically</w:t>
      </w:r>
      <w:r w:rsidRPr="00A56FF6">
        <w:rPr>
          <w:lang w:val="en-GB"/>
        </w:rPr>
        <w:t xml:space="preserve">: it can </w:t>
      </w:r>
      <w:r w:rsidR="00835AE8" w:rsidRPr="00A56FF6">
        <w:rPr>
          <w:lang w:val="en-GB"/>
        </w:rPr>
        <w:t xml:space="preserve">determine the right amount of water </w:t>
      </w:r>
      <w:r w:rsidR="000E200E" w:rsidRPr="00A56FF6">
        <w:rPr>
          <w:lang w:val="en-GB"/>
        </w:rPr>
        <w:t xml:space="preserve">fill </w:t>
      </w:r>
      <w:r w:rsidR="00835AE8" w:rsidRPr="00A56FF6">
        <w:rPr>
          <w:lang w:val="en-GB"/>
        </w:rPr>
        <w:t>based on the weight of the laundry load</w:t>
      </w:r>
    </w:p>
    <w:p w14:paraId="50DAF71F" w14:textId="719ED80B" w:rsidR="000E200E" w:rsidRPr="00A56FF6" w:rsidRDefault="000E200E" w:rsidP="000E200E">
      <w:pPr>
        <w:pStyle w:val="ListParagraph"/>
        <w:widowControl w:val="0"/>
        <w:numPr>
          <w:ilvl w:val="0"/>
          <w:numId w:val="2"/>
        </w:numPr>
        <w:spacing w:before="40" w:after="40" w:line="264" w:lineRule="auto"/>
        <w:contextualSpacing w:val="0"/>
        <w:rPr>
          <w:lang w:val="en-GB"/>
        </w:rPr>
      </w:pPr>
      <w:r w:rsidRPr="00A56FF6">
        <w:rPr>
          <w:b/>
          <w:lang w:val="en-GB"/>
        </w:rPr>
        <w:t>select detergent amount automatically</w:t>
      </w:r>
      <w:r w:rsidRPr="00A56FF6">
        <w:rPr>
          <w:lang w:val="en-GB"/>
        </w:rPr>
        <w:t>: it can determine the right amount of detergent amount  based on the weight of the laundry load</w:t>
      </w:r>
    </w:p>
    <w:p w14:paraId="6DDE5BC7" w14:textId="77777777" w:rsidR="0085237C" w:rsidRPr="00A56FF6" w:rsidRDefault="0085237C" w:rsidP="0085237C">
      <w:pPr>
        <w:pStyle w:val="ListParagraph"/>
        <w:widowControl w:val="0"/>
        <w:spacing w:before="40" w:after="40" w:line="264" w:lineRule="auto"/>
        <w:ind w:left="360"/>
        <w:contextualSpacing w:val="0"/>
        <w:rPr>
          <w:lang w:val="en-GB"/>
        </w:rPr>
      </w:pPr>
    </w:p>
    <w:p w14:paraId="3163F6CD"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4" w:name="_Toc45886311"/>
      <w:bookmarkEnd w:id="4"/>
    </w:p>
    <w:p w14:paraId="107675F2"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5" w:name="_Toc45886312"/>
      <w:bookmarkEnd w:id="5"/>
    </w:p>
    <w:p w14:paraId="7957B881" w14:textId="62FFF568" w:rsidR="00B24928" w:rsidRPr="00A56FF6" w:rsidRDefault="004D6679" w:rsidP="00FB43D0">
      <w:pPr>
        <w:pStyle w:val="Heading2"/>
      </w:pPr>
      <w:bookmarkStart w:id="6" w:name="_Toc45886313"/>
      <w:r w:rsidRPr="00A56FF6">
        <w:t>Washing programs description</w:t>
      </w:r>
      <w:bookmarkEnd w:id="6"/>
      <w:r w:rsidRPr="00A56FF6">
        <w:t xml:space="preserve"> </w:t>
      </w:r>
    </w:p>
    <w:p w14:paraId="47A6F80F" w14:textId="6F0EF880" w:rsidR="0085237C" w:rsidRPr="00A56FF6" w:rsidRDefault="00253CD0" w:rsidP="007767D7">
      <w:pPr>
        <w:rPr>
          <w:lang w:val="en-GB"/>
        </w:rPr>
      </w:pPr>
      <w:r>
        <w:rPr>
          <w:lang w:val="en-GB"/>
        </w:rPr>
        <w:t>A washing program is a combination of 4 cycle</w:t>
      </w:r>
      <w:r w:rsidR="005873D6">
        <w:rPr>
          <w:lang w:val="en-GB"/>
        </w:rPr>
        <w:t>s</w:t>
      </w:r>
      <w:r>
        <w:rPr>
          <w:lang w:val="en-GB"/>
        </w:rPr>
        <w:t xml:space="preserve"> the washing machine can do. </w:t>
      </w:r>
      <w:r w:rsidR="0085237C" w:rsidRPr="00A56FF6">
        <w:rPr>
          <w:lang w:val="en-GB"/>
        </w:rPr>
        <w:t xml:space="preserve">The 4 </w:t>
      </w:r>
      <w:r>
        <w:rPr>
          <w:lang w:val="en-GB"/>
        </w:rPr>
        <w:t xml:space="preserve">cycles </w:t>
      </w:r>
      <w:r w:rsidR="0085237C" w:rsidRPr="00A56FF6">
        <w:rPr>
          <w:lang w:val="en-GB"/>
        </w:rPr>
        <w:t>are</w:t>
      </w:r>
      <w:r w:rsidR="006D22C7">
        <w:rPr>
          <w:lang w:val="en-GB"/>
        </w:rPr>
        <w:t xml:space="preserve"> specified </w:t>
      </w:r>
      <w:r w:rsidR="000F2654">
        <w:rPr>
          <w:lang w:val="en-GB"/>
        </w:rPr>
        <w:t xml:space="preserve">and constrained </w:t>
      </w:r>
      <w:r w:rsidR="006D22C7">
        <w:rPr>
          <w:lang w:val="en-GB"/>
        </w:rPr>
        <w:t>as it follows</w:t>
      </w:r>
      <w:r w:rsidR="0085237C" w:rsidRPr="00A56FF6">
        <w:rPr>
          <w:lang w:val="en-GB"/>
        </w:rPr>
        <w:t xml:space="preserve">: </w:t>
      </w:r>
    </w:p>
    <w:p w14:paraId="29AE9FB5" w14:textId="3F0A1F3B" w:rsidR="0085237C" w:rsidRPr="00A56FF6" w:rsidRDefault="0085237C" w:rsidP="002E52D4">
      <w:pPr>
        <w:pStyle w:val="ListParagraph"/>
        <w:numPr>
          <w:ilvl w:val="0"/>
          <w:numId w:val="5"/>
        </w:numPr>
        <w:rPr>
          <w:lang w:val="en-GB"/>
        </w:rPr>
      </w:pPr>
      <w:r w:rsidRPr="00A56FF6">
        <w:rPr>
          <w:lang w:val="en-GB"/>
        </w:rPr>
        <w:t>prewash</w:t>
      </w:r>
    </w:p>
    <w:p w14:paraId="14DAF015" w14:textId="6E989393" w:rsidR="0085237C"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water fill 40l</w:t>
      </w:r>
      <w:r w:rsidR="0085237C" w:rsidRPr="00A56FF6">
        <w:rPr>
          <w:rFonts w:asciiTheme="minorHAnsi" w:hAnsiTheme="minorHAnsi" w:cstheme="minorHAnsi"/>
          <w:lang w:val="en-GB"/>
        </w:rPr>
        <w:t xml:space="preserve"> </w:t>
      </w:r>
    </w:p>
    <w:p w14:paraId="11AEE07B" w14:textId="1984BD55" w:rsidR="0085237C" w:rsidRPr="00A56FF6" w:rsidRDefault="00C42225"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heating </w:t>
      </w:r>
      <w:r w:rsidR="00766276" w:rsidRPr="00A56FF6">
        <w:rPr>
          <w:rFonts w:asciiTheme="minorHAnsi" w:hAnsiTheme="minorHAnsi" w:cstheme="minorHAnsi"/>
          <w:lang w:val="en-GB"/>
        </w:rPr>
        <w:t>40</w:t>
      </w:r>
      <w:r w:rsidR="00766276" w:rsidRPr="00A56FF6">
        <w:rPr>
          <w:rFonts w:asciiTheme="minorHAnsi" w:hAnsiTheme="minorHAnsi" w:cstheme="minorHAnsi"/>
          <w:color w:val="222222"/>
          <w:shd w:val="clear" w:color="auto" w:fill="FFFFFF"/>
          <w:lang w:val="en-GB"/>
        </w:rPr>
        <w:t>°C</w:t>
      </w:r>
      <w:r w:rsidRPr="00A56FF6">
        <w:rPr>
          <w:rFonts w:asciiTheme="minorHAnsi" w:hAnsiTheme="minorHAnsi" w:cstheme="minorHAnsi"/>
          <w:color w:val="222222"/>
          <w:shd w:val="clear" w:color="auto" w:fill="FFFFFF"/>
          <w:lang w:val="en-GB"/>
        </w:rPr>
        <w:t xml:space="preserve"> or no heating</w:t>
      </w:r>
    </w:p>
    <w:p w14:paraId="286BB895" w14:textId="1127BF3C" w:rsidR="0085237C" w:rsidRPr="00A56FF6" w:rsidRDefault="00056701" w:rsidP="002E52D4">
      <w:pPr>
        <w:pStyle w:val="ListParagraph"/>
        <w:numPr>
          <w:ilvl w:val="1"/>
          <w:numId w:val="5"/>
        </w:numPr>
        <w:rPr>
          <w:rFonts w:asciiTheme="minorHAnsi" w:hAnsiTheme="minorHAnsi" w:cstheme="minorHAnsi"/>
          <w:lang w:val="en-GB"/>
        </w:rPr>
      </w:pPr>
      <w:r>
        <w:rPr>
          <w:rFonts w:asciiTheme="minorHAnsi" w:hAnsiTheme="minorHAnsi" w:cstheme="minorHAnsi"/>
          <w:lang w:val="en-GB"/>
        </w:rPr>
        <w:t xml:space="preserve">detergent </w:t>
      </w:r>
      <w:r w:rsidR="00CD436B">
        <w:rPr>
          <w:rFonts w:asciiTheme="minorHAnsi" w:hAnsiTheme="minorHAnsi" w:cstheme="minorHAnsi"/>
          <w:lang w:val="en-GB"/>
        </w:rPr>
        <w:t xml:space="preserve">from the </w:t>
      </w:r>
      <w:r w:rsidR="005548CC">
        <w:rPr>
          <w:rFonts w:asciiTheme="minorHAnsi" w:hAnsiTheme="minorHAnsi" w:cstheme="minorHAnsi"/>
          <w:lang w:val="en-GB"/>
        </w:rPr>
        <w:t xml:space="preserve">prewash </w:t>
      </w:r>
      <w:r w:rsidR="00CD436B">
        <w:rPr>
          <w:rFonts w:asciiTheme="minorHAnsi" w:hAnsiTheme="minorHAnsi" w:cstheme="minorHAnsi"/>
          <w:lang w:val="en-GB"/>
        </w:rPr>
        <w:t xml:space="preserve">detergent </w:t>
      </w:r>
      <w:r>
        <w:rPr>
          <w:rFonts w:asciiTheme="minorHAnsi" w:hAnsiTheme="minorHAnsi" w:cstheme="minorHAnsi"/>
          <w:lang w:val="en-GB"/>
        </w:rPr>
        <w:t xml:space="preserve">compartment </w:t>
      </w:r>
      <w:r w:rsidR="00FD2D71" w:rsidRPr="00A56FF6">
        <w:rPr>
          <w:rFonts w:asciiTheme="minorHAnsi" w:hAnsiTheme="minorHAnsi" w:cstheme="minorHAnsi"/>
          <w:lang w:val="en-GB"/>
        </w:rPr>
        <w:t xml:space="preserve"> </w:t>
      </w:r>
    </w:p>
    <w:p w14:paraId="72404E54" w14:textId="464252DC" w:rsidR="0085237C" w:rsidRPr="00A56FF6" w:rsidRDefault="0085237C"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d</w:t>
      </w:r>
      <w:r w:rsidR="00C42225" w:rsidRPr="00A56FF6">
        <w:rPr>
          <w:rFonts w:asciiTheme="minorHAnsi" w:hAnsiTheme="minorHAnsi" w:cstheme="minorHAnsi"/>
          <w:lang w:val="en-GB"/>
        </w:rPr>
        <w:t xml:space="preserve">rum rotation: rotate clockwise </w:t>
      </w:r>
      <w:r w:rsidRPr="00A56FF6">
        <w:rPr>
          <w:rFonts w:asciiTheme="minorHAnsi" w:hAnsiTheme="minorHAnsi" w:cstheme="minorHAnsi"/>
          <w:lang w:val="en-GB"/>
        </w:rPr>
        <w:t>1 min., rotate counter clockwise 1 min; rotation time differs per program</w:t>
      </w:r>
    </w:p>
    <w:p w14:paraId="79719A69" w14:textId="79E74A06" w:rsidR="00C42225" w:rsidRPr="00A56FF6" w:rsidRDefault="00C42225"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rotation speed: regular</w:t>
      </w:r>
    </w:p>
    <w:p w14:paraId="279EC5C2" w14:textId="666EB4E3" w:rsidR="0085237C" w:rsidRPr="00A56FF6" w:rsidRDefault="00CD436B" w:rsidP="002E52D4">
      <w:pPr>
        <w:pStyle w:val="ListParagraph"/>
        <w:numPr>
          <w:ilvl w:val="1"/>
          <w:numId w:val="5"/>
        </w:numPr>
        <w:rPr>
          <w:rFonts w:asciiTheme="minorHAnsi" w:hAnsiTheme="minorHAnsi" w:cstheme="minorHAnsi"/>
          <w:lang w:val="en-GB"/>
        </w:rPr>
      </w:pPr>
      <w:r>
        <w:rPr>
          <w:rFonts w:asciiTheme="minorHAnsi" w:hAnsiTheme="minorHAnsi" w:cstheme="minorHAnsi"/>
          <w:lang w:val="en-GB"/>
        </w:rPr>
        <w:t>drain</w:t>
      </w:r>
      <w:r w:rsidR="0085237C" w:rsidRPr="00A56FF6">
        <w:rPr>
          <w:rFonts w:asciiTheme="minorHAnsi" w:hAnsiTheme="minorHAnsi" w:cstheme="minorHAnsi"/>
          <w:lang w:val="en-GB"/>
        </w:rPr>
        <w:t xml:space="preserve"> (dirty) water</w:t>
      </w:r>
    </w:p>
    <w:p w14:paraId="296290E6" w14:textId="4A9E5B7B" w:rsidR="0085237C" w:rsidRPr="00A56FF6" w:rsidRDefault="00B708B7" w:rsidP="002E52D4">
      <w:pPr>
        <w:pStyle w:val="ListParagraph"/>
        <w:numPr>
          <w:ilvl w:val="0"/>
          <w:numId w:val="5"/>
        </w:numPr>
        <w:rPr>
          <w:rFonts w:asciiTheme="minorHAnsi" w:hAnsiTheme="minorHAnsi" w:cstheme="minorHAnsi"/>
          <w:lang w:val="en-GB"/>
        </w:rPr>
      </w:pPr>
      <w:r w:rsidRPr="00A56FF6">
        <w:rPr>
          <w:rFonts w:asciiTheme="minorHAnsi" w:hAnsiTheme="minorHAnsi" w:cstheme="minorHAnsi"/>
          <w:lang w:val="en-GB"/>
        </w:rPr>
        <w:t>main wash</w:t>
      </w:r>
    </w:p>
    <w:p w14:paraId="55115F07" w14:textId="1F5B8661" w:rsidR="00B708B7"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water fill 40l or 80l</w:t>
      </w:r>
    </w:p>
    <w:p w14:paraId="16777393" w14:textId="7FBBB66F" w:rsidR="00B708B7"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heating 40</w:t>
      </w:r>
      <w:r w:rsidRPr="00A56FF6">
        <w:rPr>
          <w:rFonts w:asciiTheme="minorHAnsi" w:hAnsiTheme="minorHAnsi" w:cstheme="minorHAnsi"/>
          <w:color w:val="222222"/>
          <w:shd w:val="clear" w:color="auto" w:fill="FFFFFF"/>
          <w:lang w:val="en-GB"/>
        </w:rPr>
        <w:t>°C</w:t>
      </w:r>
      <w:r w:rsidR="00C42225" w:rsidRPr="00A56FF6">
        <w:rPr>
          <w:rFonts w:asciiTheme="minorHAnsi" w:hAnsiTheme="minorHAnsi" w:cstheme="minorHAnsi"/>
          <w:color w:val="222222"/>
          <w:shd w:val="clear" w:color="auto" w:fill="FFFFFF"/>
          <w:lang w:val="en-GB"/>
        </w:rPr>
        <w:t xml:space="preserve">, </w:t>
      </w:r>
      <w:r w:rsidR="00C42225" w:rsidRPr="00A56FF6">
        <w:rPr>
          <w:rFonts w:asciiTheme="minorHAnsi" w:hAnsiTheme="minorHAnsi" w:cstheme="minorHAnsi"/>
          <w:lang w:val="en-GB"/>
        </w:rPr>
        <w:t>60</w:t>
      </w:r>
      <w:r w:rsidR="00C42225" w:rsidRPr="00A56FF6">
        <w:rPr>
          <w:rFonts w:asciiTheme="minorHAnsi" w:hAnsiTheme="minorHAnsi" w:cstheme="minorHAnsi"/>
          <w:color w:val="222222"/>
          <w:shd w:val="clear" w:color="auto" w:fill="FFFFFF"/>
          <w:lang w:val="en-GB"/>
        </w:rPr>
        <w:t>°C</w:t>
      </w:r>
      <w:r w:rsidR="00C42225" w:rsidRPr="00A56FF6">
        <w:rPr>
          <w:rFonts w:asciiTheme="minorHAnsi" w:hAnsiTheme="minorHAnsi" w:cstheme="minorHAnsi"/>
          <w:lang w:val="en-GB"/>
        </w:rPr>
        <w:t xml:space="preserve"> or 75</w:t>
      </w:r>
      <w:r w:rsidRPr="00A56FF6">
        <w:rPr>
          <w:rFonts w:asciiTheme="minorHAnsi" w:hAnsiTheme="minorHAnsi" w:cstheme="minorHAnsi"/>
          <w:color w:val="222222"/>
          <w:shd w:val="clear" w:color="auto" w:fill="FFFFFF"/>
          <w:lang w:val="en-GB"/>
        </w:rPr>
        <w:t>°C</w:t>
      </w:r>
    </w:p>
    <w:p w14:paraId="09E75E19" w14:textId="4E353571" w:rsidR="00FD2D71" w:rsidRPr="00A56FF6" w:rsidRDefault="00056701" w:rsidP="00FD2D71">
      <w:pPr>
        <w:pStyle w:val="ListParagraph"/>
        <w:numPr>
          <w:ilvl w:val="1"/>
          <w:numId w:val="5"/>
        </w:numPr>
        <w:rPr>
          <w:rFonts w:asciiTheme="minorHAnsi" w:hAnsiTheme="minorHAnsi" w:cstheme="minorHAnsi"/>
          <w:lang w:val="en-GB"/>
        </w:rPr>
      </w:pPr>
      <w:r>
        <w:rPr>
          <w:rFonts w:asciiTheme="minorHAnsi" w:hAnsiTheme="minorHAnsi" w:cstheme="minorHAnsi"/>
          <w:lang w:val="en-GB"/>
        </w:rPr>
        <w:t xml:space="preserve">detergent </w:t>
      </w:r>
      <w:r w:rsidR="005548CC">
        <w:rPr>
          <w:rFonts w:asciiTheme="minorHAnsi" w:hAnsiTheme="minorHAnsi" w:cstheme="minorHAnsi"/>
          <w:lang w:val="en-GB"/>
        </w:rPr>
        <w:t xml:space="preserve">from the main wash detergent </w:t>
      </w:r>
      <w:r>
        <w:rPr>
          <w:rFonts w:asciiTheme="minorHAnsi" w:hAnsiTheme="minorHAnsi" w:cstheme="minorHAnsi"/>
          <w:lang w:val="en-GB"/>
        </w:rPr>
        <w:t>compartment</w:t>
      </w:r>
      <w:r w:rsidR="00FD2D71" w:rsidRPr="00A56FF6">
        <w:rPr>
          <w:rFonts w:asciiTheme="minorHAnsi" w:hAnsiTheme="minorHAnsi" w:cstheme="minorHAnsi"/>
          <w:lang w:val="en-GB"/>
        </w:rPr>
        <w:t xml:space="preserve"> </w:t>
      </w:r>
    </w:p>
    <w:p w14:paraId="41E9E5F3" w14:textId="4D6866E8" w:rsidR="00B708B7" w:rsidRPr="00A56FF6" w:rsidRDefault="00B708B7"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drum rotation: </w:t>
      </w:r>
      <w:r w:rsidR="00C42225" w:rsidRPr="00A56FF6">
        <w:rPr>
          <w:rFonts w:asciiTheme="minorHAnsi" w:hAnsiTheme="minorHAnsi" w:cstheme="minorHAnsi"/>
          <w:lang w:val="en-GB"/>
        </w:rPr>
        <w:t>rotate clockwise</w:t>
      </w:r>
      <w:r w:rsidRPr="00A56FF6">
        <w:rPr>
          <w:rFonts w:asciiTheme="minorHAnsi" w:hAnsiTheme="minorHAnsi" w:cstheme="minorHAnsi"/>
          <w:lang w:val="en-GB"/>
        </w:rPr>
        <w:t xml:space="preserve"> 1 min., rotate counter clock</w:t>
      </w:r>
      <w:r w:rsidR="00C42225" w:rsidRPr="00A56FF6">
        <w:rPr>
          <w:rFonts w:asciiTheme="minorHAnsi" w:hAnsiTheme="minorHAnsi" w:cstheme="minorHAnsi"/>
          <w:lang w:val="en-GB"/>
        </w:rPr>
        <w:t>wise</w:t>
      </w:r>
      <w:r w:rsidRPr="00A56FF6">
        <w:rPr>
          <w:rFonts w:asciiTheme="minorHAnsi" w:hAnsiTheme="minorHAnsi" w:cstheme="minorHAnsi"/>
          <w:lang w:val="en-GB"/>
        </w:rPr>
        <w:t xml:space="preserve"> 1 min; </w:t>
      </w:r>
      <w:r w:rsidR="00C42225" w:rsidRPr="00A56FF6">
        <w:rPr>
          <w:rFonts w:asciiTheme="minorHAnsi" w:hAnsiTheme="minorHAnsi" w:cstheme="minorHAnsi"/>
          <w:lang w:val="en-GB"/>
        </w:rPr>
        <w:t xml:space="preserve"> </w:t>
      </w:r>
      <w:r w:rsidRPr="00A56FF6">
        <w:rPr>
          <w:rFonts w:asciiTheme="minorHAnsi" w:hAnsiTheme="minorHAnsi" w:cstheme="minorHAnsi"/>
          <w:lang w:val="en-GB"/>
        </w:rPr>
        <w:t>rotation time differs per program</w:t>
      </w:r>
    </w:p>
    <w:p w14:paraId="3940AAC6" w14:textId="09E4D396" w:rsidR="00C42225" w:rsidRPr="00A56FF6" w:rsidRDefault="00C42225"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rotation speed: regular</w:t>
      </w:r>
    </w:p>
    <w:p w14:paraId="4527762A" w14:textId="0932C870" w:rsidR="00B708B7" w:rsidRPr="00A56FF6" w:rsidRDefault="00CD436B" w:rsidP="002E52D4">
      <w:pPr>
        <w:pStyle w:val="ListParagraph"/>
        <w:numPr>
          <w:ilvl w:val="1"/>
          <w:numId w:val="5"/>
        </w:numPr>
        <w:rPr>
          <w:rFonts w:asciiTheme="minorHAnsi" w:hAnsiTheme="minorHAnsi" w:cstheme="minorHAnsi"/>
          <w:lang w:val="en-GB"/>
        </w:rPr>
      </w:pPr>
      <w:r>
        <w:rPr>
          <w:rFonts w:asciiTheme="minorHAnsi" w:hAnsiTheme="minorHAnsi" w:cstheme="minorHAnsi"/>
          <w:lang w:val="en-GB"/>
        </w:rPr>
        <w:lastRenderedPageBreak/>
        <w:t>drain</w:t>
      </w:r>
      <w:r w:rsidR="00B708B7" w:rsidRPr="00A56FF6">
        <w:rPr>
          <w:rFonts w:asciiTheme="minorHAnsi" w:hAnsiTheme="minorHAnsi" w:cstheme="minorHAnsi"/>
          <w:lang w:val="en-GB"/>
        </w:rPr>
        <w:t xml:space="preserve"> (dirty) water</w:t>
      </w:r>
    </w:p>
    <w:p w14:paraId="38286A8E" w14:textId="77777777" w:rsidR="00B708B7" w:rsidRPr="00A56FF6" w:rsidRDefault="00B708B7" w:rsidP="00B708B7">
      <w:pPr>
        <w:pStyle w:val="ListParagraph"/>
        <w:ind w:left="1440"/>
        <w:rPr>
          <w:rFonts w:asciiTheme="minorHAnsi" w:hAnsiTheme="minorHAnsi" w:cstheme="minorHAnsi"/>
          <w:lang w:val="en-GB"/>
        </w:rPr>
      </w:pPr>
    </w:p>
    <w:p w14:paraId="6FC0DABD" w14:textId="0EB7D4FF" w:rsidR="0085237C" w:rsidRPr="00A56FF6" w:rsidRDefault="00B708B7" w:rsidP="002E52D4">
      <w:pPr>
        <w:pStyle w:val="ListParagraph"/>
        <w:numPr>
          <w:ilvl w:val="0"/>
          <w:numId w:val="5"/>
        </w:numPr>
        <w:rPr>
          <w:rFonts w:asciiTheme="minorHAnsi" w:hAnsiTheme="minorHAnsi" w:cstheme="minorHAnsi"/>
          <w:lang w:val="en-GB"/>
        </w:rPr>
      </w:pPr>
      <w:r w:rsidRPr="00A56FF6">
        <w:rPr>
          <w:rFonts w:asciiTheme="minorHAnsi" w:hAnsiTheme="minorHAnsi" w:cstheme="minorHAnsi"/>
          <w:lang w:val="en-GB"/>
        </w:rPr>
        <w:t>rinse</w:t>
      </w:r>
      <w:r w:rsidR="0085237C" w:rsidRPr="00A56FF6">
        <w:rPr>
          <w:rFonts w:asciiTheme="minorHAnsi" w:hAnsiTheme="minorHAnsi" w:cstheme="minorHAnsi"/>
          <w:lang w:val="en-GB"/>
        </w:rPr>
        <w:t xml:space="preserve"> </w:t>
      </w:r>
    </w:p>
    <w:p w14:paraId="76262A59" w14:textId="06045C95" w:rsidR="00B708B7"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water fill 40l</w:t>
      </w:r>
    </w:p>
    <w:p w14:paraId="31337C36" w14:textId="2481D6CF" w:rsidR="00B708B7" w:rsidRPr="00A56FF6" w:rsidRDefault="00B708B7"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no heating </w:t>
      </w:r>
    </w:p>
    <w:p w14:paraId="1F310267" w14:textId="4AC0EC6D" w:rsidR="00B708B7" w:rsidRPr="00A56FF6" w:rsidRDefault="00FD2D71"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no detergent </w:t>
      </w:r>
    </w:p>
    <w:p w14:paraId="3635FAA4" w14:textId="6406BFB8" w:rsidR="00B708B7" w:rsidRPr="00A56FF6" w:rsidRDefault="00B708B7" w:rsidP="002E52D4">
      <w:pPr>
        <w:pStyle w:val="ListParagraph"/>
        <w:numPr>
          <w:ilvl w:val="1"/>
          <w:numId w:val="5"/>
        </w:numPr>
        <w:rPr>
          <w:lang w:val="en-GB"/>
        </w:rPr>
      </w:pPr>
      <w:r w:rsidRPr="00A56FF6">
        <w:rPr>
          <w:rFonts w:asciiTheme="minorHAnsi" w:hAnsiTheme="minorHAnsi" w:cstheme="minorHAnsi"/>
          <w:lang w:val="en-GB"/>
        </w:rPr>
        <w:t>drum rotation</w:t>
      </w:r>
      <w:r w:rsidR="00C42225" w:rsidRPr="00A56FF6">
        <w:rPr>
          <w:rFonts w:asciiTheme="minorHAnsi" w:hAnsiTheme="minorHAnsi" w:cstheme="minorHAnsi"/>
          <w:lang w:val="en-GB"/>
        </w:rPr>
        <w:t xml:space="preserve">: rotate clockwise </w:t>
      </w:r>
      <w:r w:rsidRPr="00A56FF6">
        <w:rPr>
          <w:rFonts w:asciiTheme="minorHAnsi" w:hAnsiTheme="minorHAnsi" w:cstheme="minorHAnsi"/>
          <w:lang w:val="en-GB"/>
        </w:rPr>
        <w:t>1 min., rotate cou</w:t>
      </w:r>
      <w:r w:rsidR="00C42225" w:rsidRPr="00A56FF6">
        <w:rPr>
          <w:rFonts w:asciiTheme="minorHAnsi" w:hAnsiTheme="minorHAnsi" w:cstheme="minorHAnsi"/>
          <w:lang w:val="en-GB"/>
        </w:rPr>
        <w:t xml:space="preserve">nter clockwise </w:t>
      </w:r>
      <w:r w:rsidRPr="00A56FF6">
        <w:rPr>
          <w:rFonts w:asciiTheme="minorHAnsi" w:hAnsiTheme="minorHAnsi" w:cstheme="minorHAnsi"/>
          <w:lang w:val="en-GB"/>
        </w:rPr>
        <w:t>1 min</w:t>
      </w:r>
      <w:r w:rsidRPr="00A56FF6">
        <w:rPr>
          <w:lang w:val="en-GB"/>
        </w:rPr>
        <w:t>; rotation time differs per program</w:t>
      </w:r>
    </w:p>
    <w:p w14:paraId="542F9218" w14:textId="587D8E42" w:rsidR="00C42225" w:rsidRPr="00A56FF6" w:rsidRDefault="00C42225" w:rsidP="002E52D4">
      <w:pPr>
        <w:pStyle w:val="ListParagraph"/>
        <w:numPr>
          <w:ilvl w:val="1"/>
          <w:numId w:val="5"/>
        </w:numPr>
        <w:rPr>
          <w:lang w:val="en-GB"/>
        </w:rPr>
      </w:pPr>
      <w:r w:rsidRPr="00A56FF6">
        <w:rPr>
          <w:lang w:val="en-GB"/>
        </w:rPr>
        <w:t xml:space="preserve">rotation speed: regular </w:t>
      </w:r>
    </w:p>
    <w:p w14:paraId="4FDD3B85" w14:textId="6D0ACD8B" w:rsidR="00B708B7" w:rsidRPr="00A56FF6" w:rsidRDefault="00CD436B" w:rsidP="002E52D4">
      <w:pPr>
        <w:pStyle w:val="ListParagraph"/>
        <w:numPr>
          <w:ilvl w:val="1"/>
          <w:numId w:val="5"/>
        </w:numPr>
        <w:rPr>
          <w:lang w:val="en-GB"/>
        </w:rPr>
      </w:pPr>
      <w:r>
        <w:rPr>
          <w:lang w:val="en-GB"/>
        </w:rPr>
        <w:t>drain</w:t>
      </w:r>
      <w:r w:rsidR="00B708B7" w:rsidRPr="00A56FF6">
        <w:rPr>
          <w:lang w:val="en-GB"/>
        </w:rPr>
        <w:t xml:space="preserve"> (dirty) water</w:t>
      </w:r>
    </w:p>
    <w:p w14:paraId="07351E7A" w14:textId="77777777" w:rsidR="00B708B7" w:rsidRPr="00A56FF6" w:rsidRDefault="0085237C" w:rsidP="002E52D4">
      <w:pPr>
        <w:pStyle w:val="ListParagraph"/>
        <w:numPr>
          <w:ilvl w:val="0"/>
          <w:numId w:val="5"/>
        </w:numPr>
        <w:rPr>
          <w:lang w:val="en-GB"/>
        </w:rPr>
      </w:pPr>
      <w:r w:rsidRPr="00A56FF6">
        <w:rPr>
          <w:lang w:val="en-GB"/>
        </w:rPr>
        <w:t>spin</w:t>
      </w:r>
    </w:p>
    <w:p w14:paraId="1B33EC5B" w14:textId="77777777" w:rsidR="00B708B7" w:rsidRPr="00A56FF6" w:rsidRDefault="00B708B7" w:rsidP="002E52D4">
      <w:pPr>
        <w:pStyle w:val="ListParagraph"/>
        <w:numPr>
          <w:ilvl w:val="1"/>
          <w:numId w:val="5"/>
        </w:numPr>
        <w:rPr>
          <w:lang w:val="en-GB"/>
        </w:rPr>
      </w:pPr>
      <w:r w:rsidRPr="00A56FF6">
        <w:rPr>
          <w:lang w:val="en-GB"/>
        </w:rPr>
        <w:t>no water fill</w:t>
      </w:r>
    </w:p>
    <w:p w14:paraId="7D9286C4" w14:textId="32588680" w:rsidR="00B708B7" w:rsidRPr="00A56FF6" w:rsidRDefault="005548CC" w:rsidP="002E52D4">
      <w:pPr>
        <w:pStyle w:val="ListParagraph"/>
        <w:numPr>
          <w:ilvl w:val="1"/>
          <w:numId w:val="5"/>
        </w:numPr>
        <w:rPr>
          <w:lang w:val="en-GB"/>
        </w:rPr>
      </w:pPr>
      <w:r>
        <w:rPr>
          <w:lang w:val="en-GB"/>
        </w:rPr>
        <w:t>keep draining</w:t>
      </w:r>
      <w:r w:rsidR="00B708B7" w:rsidRPr="00A56FF6">
        <w:rPr>
          <w:lang w:val="en-GB"/>
        </w:rPr>
        <w:t xml:space="preserve"> water </w:t>
      </w:r>
    </w:p>
    <w:p w14:paraId="22CD0CE8" w14:textId="2EE370F3" w:rsidR="007767D7" w:rsidRPr="00A56FF6" w:rsidRDefault="00B708B7" w:rsidP="002E52D4">
      <w:pPr>
        <w:pStyle w:val="ListParagraph"/>
        <w:numPr>
          <w:ilvl w:val="1"/>
          <w:numId w:val="5"/>
        </w:numPr>
        <w:rPr>
          <w:lang w:val="en-GB"/>
        </w:rPr>
      </w:pPr>
      <w:r w:rsidRPr="00A56FF6">
        <w:rPr>
          <w:lang w:val="en-GB"/>
        </w:rPr>
        <w:t>drum rotation: rotate clockwise, highest speed, 30 seconds, rotate counter</w:t>
      </w:r>
      <w:r w:rsidR="00766276" w:rsidRPr="00A56FF6">
        <w:rPr>
          <w:lang w:val="en-GB"/>
        </w:rPr>
        <w:t xml:space="preserve"> </w:t>
      </w:r>
      <w:r w:rsidRPr="00A56FF6">
        <w:rPr>
          <w:lang w:val="en-GB"/>
        </w:rPr>
        <w:t>clockwise 30 seconds; r</w:t>
      </w:r>
      <w:r w:rsidR="00C42225" w:rsidRPr="00A56FF6">
        <w:rPr>
          <w:lang w:val="en-GB"/>
        </w:rPr>
        <w:t>otation time differs per program</w:t>
      </w:r>
    </w:p>
    <w:p w14:paraId="23115269" w14:textId="5D40DBF9" w:rsidR="00C42225" w:rsidRPr="00A56FF6" w:rsidRDefault="00C42225" w:rsidP="002E52D4">
      <w:pPr>
        <w:pStyle w:val="ListParagraph"/>
        <w:numPr>
          <w:ilvl w:val="1"/>
          <w:numId w:val="5"/>
        </w:numPr>
        <w:rPr>
          <w:lang w:val="en-GB"/>
        </w:rPr>
      </w:pPr>
      <w:r w:rsidRPr="00A56FF6">
        <w:rPr>
          <w:lang w:val="en-GB"/>
        </w:rPr>
        <w:t>rotation speed: regular or high</w:t>
      </w:r>
    </w:p>
    <w:p w14:paraId="7D0601A0" w14:textId="3742190F" w:rsidR="00B708B7" w:rsidRPr="00A56FF6" w:rsidRDefault="00B708B7" w:rsidP="00B708B7">
      <w:pPr>
        <w:rPr>
          <w:lang w:val="en-GB"/>
        </w:rPr>
      </w:pPr>
      <w:r w:rsidRPr="00A56FF6">
        <w:rPr>
          <w:lang w:val="en-GB"/>
        </w:rPr>
        <w:t xml:space="preserve">In the table below the </w:t>
      </w:r>
      <w:r w:rsidR="00D7421B" w:rsidRPr="00A56FF6">
        <w:rPr>
          <w:lang w:val="en-GB"/>
        </w:rPr>
        <w:t>configurations</w:t>
      </w:r>
      <w:r w:rsidRPr="00A56FF6">
        <w:rPr>
          <w:lang w:val="en-GB"/>
        </w:rPr>
        <w:t xml:space="preserve"> of the predefined </w:t>
      </w:r>
      <w:r w:rsidR="00D7421B" w:rsidRPr="00A56FF6">
        <w:rPr>
          <w:lang w:val="en-GB"/>
        </w:rPr>
        <w:t>washing programs as made by the manufacturer</w:t>
      </w:r>
      <w:r w:rsidR="006D22C7">
        <w:rPr>
          <w:lang w:val="en-GB"/>
        </w:rPr>
        <w:t xml:space="preserve"> are given. </w:t>
      </w:r>
    </w:p>
    <w:tbl>
      <w:tblPr>
        <w:tblStyle w:val="TableGrid"/>
        <w:tblW w:w="10255" w:type="dxa"/>
        <w:tblLook w:val="04A0" w:firstRow="1" w:lastRow="0" w:firstColumn="1" w:lastColumn="0" w:noHBand="0" w:noVBand="1"/>
      </w:tblPr>
      <w:tblGrid>
        <w:gridCol w:w="1374"/>
        <w:gridCol w:w="1141"/>
        <w:gridCol w:w="1649"/>
        <w:gridCol w:w="2239"/>
        <w:gridCol w:w="2150"/>
        <w:gridCol w:w="1702"/>
      </w:tblGrid>
      <w:tr w:rsidR="0057541F" w:rsidRPr="006D22C7" w14:paraId="43AAC214" w14:textId="77777777" w:rsidTr="00E64B8E">
        <w:trPr>
          <w:trHeight w:val="264"/>
        </w:trPr>
        <w:tc>
          <w:tcPr>
            <w:tcW w:w="1374" w:type="dxa"/>
          </w:tcPr>
          <w:p w14:paraId="77DF330F" w14:textId="431C92B7" w:rsidR="0057541F" w:rsidRPr="00A56FF6" w:rsidRDefault="0057541F" w:rsidP="004D6679">
            <w:pPr>
              <w:rPr>
                <w:lang w:val="en-GB"/>
              </w:rPr>
            </w:pPr>
            <w:r w:rsidRPr="00A56FF6">
              <w:rPr>
                <w:lang w:val="en-GB"/>
              </w:rPr>
              <w:t>Program</w:t>
            </w:r>
          </w:p>
        </w:tc>
        <w:tc>
          <w:tcPr>
            <w:tcW w:w="1141" w:type="dxa"/>
          </w:tcPr>
          <w:p w14:paraId="74C6A28E" w14:textId="471CEEDB" w:rsidR="0057541F" w:rsidRPr="00A56FF6" w:rsidRDefault="0057541F" w:rsidP="004D6679">
            <w:pPr>
              <w:rPr>
                <w:lang w:val="en-GB"/>
              </w:rPr>
            </w:pPr>
            <w:r>
              <w:rPr>
                <w:lang w:val="en-GB"/>
              </w:rPr>
              <w:t>ProgID</w:t>
            </w:r>
          </w:p>
        </w:tc>
        <w:tc>
          <w:tcPr>
            <w:tcW w:w="1649" w:type="dxa"/>
          </w:tcPr>
          <w:p w14:paraId="48B6BC29" w14:textId="78ABE03E" w:rsidR="0057541F" w:rsidRPr="00A56FF6" w:rsidRDefault="0057541F" w:rsidP="004D6679">
            <w:pPr>
              <w:rPr>
                <w:lang w:val="en-GB"/>
              </w:rPr>
            </w:pPr>
            <w:r w:rsidRPr="00A56FF6">
              <w:rPr>
                <w:lang w:val="en-GB"/>
              </w:rPr>
              <w:t>Prewash</w:t>
            </w:r>
          </w:p>
        </w:tc>
        <w:tc>
          <w:tcPr>
            <w:tcW w:w="2239" w:type="dxa"/>
          </w:tcPr>
          <w:p w14:paraId="255D5886" w14:textId="256BCD83" w:rsidR="0057541F" w:rsidRPr="00A56FF6" w:rsidRDefault="0057541F" w:rsidP="004D6679">
            <w:pPr>
              <w:rPr>
                <w:lang w:val="en-GB"/>
              </w:rPr>
            </w:pPr>
            <w:r w:rsidRPr="00A56FF6">
              <w:rPr>
                <w:lang w:val="en-GB"/>
              </w:rPr>
              <w:t>main wash</w:t>
            </w:r>
          </w:p>
        </w:tc>
        <w:tc>
          <w:tcPr>
            <w:tcW w:w="2150" w:type="dxa"/>
          </w:tcPr>
          <w:p w14:paraId="0919C82D" w14:textId="5F7F45F9" w:rsidR="0057541F" w:rsidRPr="00A56FF6" w:rsidRDefault="00F20CD0" w:rsidP="004D6679">
            <w:pPr>
              <w:rPr>
                <w:lang w:val="en-GB"/>
              </w:rPr>
            </w:pPr>
            <w:r w:rsidRPr="00A56FF6">
              <w:rPr>
                <w:lang w:val="en-GB"/>
              </w:rPr>
              <w:t>R</w:t>
            </w:r>
            <w:r w:rsidR="0057541F" w:rsidRPr="00A56FF6">
              <w:rPr>
                <w:lang w:val="en-GB"/>
              </w:rPr>
              <w:t>insing</w:t>
            </w:r>
          </w:p>
        </w:tc>
        <w:tc>
          <w:tcPr>
            <w:tcW w:w="1702" w:type="dxa"/>
          </w:tcPr>
          <w:p w14:paraId="3D21225E" w14:textId="1A54705B" w:rsidR="0057541F" w:rsidRPr="00A56FF6" w:rsidRDefault="0057541F" w:rsidP="004D6679">
            <w:pPr>
              <w:rPr>
                <w:lang w:val="en-GB"/>
              </w:rPr>
            </w:pPr>
            <w:r w:rsidRPr="00A56FF6">
              <w:rPr>
                <w:lang w:val="en-GB"/>
              </w:rPr>
              <w:t>Spin</w:t>
            </w:r>
          </w:p>
        </w:tc>
      </w:tr>
      <w:tr w:rsidR="0057541F" w:rsidRPr="00E41477" w14:paraId="1BCF46E7" w14:textId="77777777" w:rsidTr="00E64B8E">
        <w:trPr>
          <w:trHeight w:val="950"/>
        </w:trPr>
        <w:tc>
          <w:tcPr>
            <w:tcW w:w="1374" w:type="dxa"/>
          </w:tcPr>
          <w:p w14:paraId="08E44BD7" w14:textId="2A2FBED5" w:rsidR="0057541F" w:rsidRPr="00A56FF6" w:rsidRDefault="0057541F" w:rsidP="004D6679">
            <w:pPr>
              <w:rPr>
                <w:sz w:val="18"/>
                <w:szCs w:val="18"/>
                <w:lang w:val="en-GB"/>
              </w:rPr>
            </w:pPr>
            <w:r w:rsidRPr="00A56FF6">
              <w:rPr>
                <w:sz w:val="18"/>
                <w:szCs w:val="18"/>
                <w:lang w:val="en-GB"/>
              </w:rPr>
              <w:t>Quick wash</w:t>
            </w:r>
          </w:p>
        </w:tc>
        <w:tc>
          <w:tcPr>
            <w:tcW w:w="1141" w:type="dxa"/>
          </w:tcPr>
          <w:p w14:paraId="40AC94A6" w14:textId="1BBE3DE9" w:rsidR="0057541F" w:rsidRPr="00A56FF6" w:rsidRDefault="004601E1" w:rsidP="00093A90">
            <w:pPr>
              <w:jc w:val="center"/>
              <w:rPr>
                <w:sz w:val="18"/>
                <w:szCs w:val="18"/>
                <w:lang w:val="en-GB"/>
              </w:rPr>
            </w:pPr>
            <w:r>
              <w:rPr>
                <w:sz w:val="18"/>
                <w:szCs w:val="18"/>
                <w:lang w:val="en-GB"/>
              </w:rPr>
              <w:t>Q</w:t>
            </w:r>
          </w:p>
        </w:tc>
        <w:tc>
          <w:tcPr>
            <w:tcW w:w="1649" w:type="dxa"/>
          </w:tcPr>
          <w:p w14:paraId="1E76DC9E" w14:textId="0357217E" w:rsidR="0057541F" w:rsidRPr="00A56FF6" w:rsidRDefault="0057541F" w:rsidP="00093A90">
            <w:pPr>
              <w:jc w:val="center"/>
              <w:rPr>
                <w:sz w:val="18"/>
                <w:szCs w:val="18"/>
                <w:lang w:val="en-GB"/>
              </w:rPr>
            </w:pPr>
            <w:r w:rsidRPr="00A56FF6">
              <w:rPr>
                <w:sz w:val="18"/>
                <w:szCs w:val="18"/>
                <w:lang w:val="en-GB"/>
              </w:rPr>
              <w:t>X</w:t>
            </w:r>
          </w:p>
          <w:p w14:paraId="393E3107" w14:textId="77777777" w:rsidR="0057541F" w:rsidRPr="00A56FF6" w:rsidRDefault="0057541F" w:rsidP="00B708B7">
            <w:pPr>
              <w:rPr>
                <w:sz w:val="18"/>
                <w:szCs w:val="18"/>
                <w:lang w:val="en-GB"/>
              </w:rPr>
            </w:pPr>
          </w:p>
        </w:tc>
        <w:tc>
          <w:tcPr>
            <w:tcW w:w="2239" w:type="dxa"/>
          </w:tcPr>
          <w:p w14:paraId="4DBBB3F6" w14:textId="3268CFF0" w:rsidR="0057541F" w:rsidRPr="00A56FF6" w:rsidRDefault="0057541F" w:rsidP="0005766F">
            <w:pPr>
              <w:rPr>
                <w:sz w:val="18"/>
                <w:szCs w:val="18"/>
                <w:lang w:val="en-GB"/>
              </w:rPr>
            </w:pPr>
            <w:r w:rsidRPr="00A56FF6">
              <w:rPr>
                <w:sz w:val="18"/>
                <w:szCs w:val="18"/>
                <w:lang w:val="en-GB"/>
              </w:rPr>
              <w:t xml:space="preserve">- water fill 40l, </w:t>
            </w:r>
          </w:p>
          <w:p w14:paraId="674214D4" w14:textId="5ABA8181" w:rsidR="0057541F" w:rsidRPr="00A56FF6" w:rsidRDefault="0057541F" w:rsidP="0005766F">
            <w:pPr>
              <w:rPr>
                <w:sz w:val="18"/>
                <w:szCs w:val="18"/>
                <w:lang w:val="en-GB"/>
              </w:rPr>
            </w:pPr>
            <w:r w:rsidRPr="00A56FF6">
              <w:rPr>
                <w:sz w:val="18"/>
                <w:szCs w:val="18"/>
                <w:lang w:val="en-GB"/>
              </w:rPr>
              <w:t xml:space="preserve">- heat 40°C, </w:t>
            </w:r>
          </w:p>
          <w:p w14:paraId="5DCEDF40" w14:textId="4C821821" w:rsidR="0057541F" w:rsidRPr="00A56FF6" w:rsidRDefault="0057541F" w:rsidP="0005766F">
            <w:pPr>
              <w:rPr>
                <w:sz w:val="18"/>
                <w:szCs w:val="18"/>
                <w:lang w:val="en-GB"/>
              </w:rPr>
            </w:pPr>
            <w:r w:rsidRPr="00A56FF6">
              <w:rPr>
                <w:sz w:val="18"/>
                <w:szCs w:val="18"/>
                <w:lang w:val="en-GB"/>
              </w:rPr>
              <w:t xml:space="preserve">- drum total rotation time 15min, </w:t>
            </w:r>
          </w:p>
          <w:p w14:paraId="21EB9CAE" w14:textId="77777777" w:rsidR="0057541F" w:rsidRPr="00A56FF6" w:rsidRDefault="0057541F" w:rsidP="0087320A">
            <w:pPr>
              <w:rPr>
                <w:sz w:val="18"/>
                <w:szCs w:val="18"/>
                <w:lang w:val="en-GB"/>
              </w:rPr>
            </w:pPr>
          </w:p>
        </w:tc>
        <w:tc>
          <w:tcPr>
            <w:tcW w:w="2150" w:type="dxa"/>
          </w:tcPr>
          <w:p w14:paraId="6D52078F" w14:textId="6E97AF8F" w:rsidR="0057541F" w:rsidRPr="00A56FF6" w:rsidRDefault="0057541F" w:rsidP="0087320A">
            <w:pPr>
              <w:rPr>
                <w:sz w:val="18"/>
                <w:szCs w:val="18"/>
                <w:lang w:val="en-GB"/>
              </w:rPr>
            </w:pPr>
            <w:r w:rsidRPr="00A56FF6">
              <w:rPr>
                <w:sz w:val="18"/>
                <w:szCs w:val="18"/>
                <w:lang w:val="en-GB"/>
              </w:rPr>
              <w:t xml:space="preserve">– drum total rotation time </w:t>
            </w:r>
          </w:p>
          <w:p w14:paraId="1084C14B" w14:textId="126D4F77" w:rsidR="0057541F" w:rsidRPr="00A56FF6" w:rsidRDefault="0057541F" w:rsidP="00B823AB">
            <w:pPr>
              <w:ind w:right="-108"/>
              <w:rPr>
                <w:sz w:val="18"/>
                <w:szCs w:val="18"/>
                <w:lang w:val="en-GB"/>
              </w:rPr>
            </w:pPr>
            <w:r w:rsidRPr="00A56FF6">
              <w:rPr>
                <w:sz w:val="18"/>
                <w:szCs w:val="18"/>
                <w:lang w:val="en-GB"/>
              </w:rPr>
              <w:t xml:space="preserve">10 min, </w:t>
            </w:r>
          </w:p>
          <w:p w14:paraId="64FA8D9D" w14:textId="6373B240" w:rsidR="0057541F" w:rsidRPr="00A56FF6" w:rsidRDefault="0057541F" w:rsidP="00B823AB">
            <w:pPr>
              <w:ind w:right="-108"/>
              <w:rPr>
                <w:sz w:val="18"/>
                <w:szCs w:val="18"/>
                <w:lang w:val="en-GB"/>
              </w:rPr>
            </w:pPr>
          </w:p>
          <w:p w14:paraId="66E68F75" w14:textId="77777777" w:rsidR="0057541F" w:rsidRPr="00A56FF6" w:rsidRDefault="0057541F" w:rsidP="004D6679">
            <w:pPr>
              <w:rPr>
                <w:sz w:val="18"/>
                <w:szCs w:val="18"/>
                <w:lang w:val="en-GB"/>
              </w:rPr>
            </w:pPr>
          </w:p>
        </w:tc>
        <w:tc>
          <w:tcPr>
            <w:tcW w:w="1702" w:type="dxa"/>
          </w:tcPr>
          <w:p w14:paraId="2CF48FDF" w14:textId="77777777" w:rsidR="0057541F" w:rsidRPr="00A56FF6" w:rsidRDefault="0057541F" w:rsidP="0005766F">
            <w:pPr>
              <w:rPr>
                <w:sz w:val="18"/>
                <w:szCs w:val="18"/>
                <w:lang w:val="en-GB"/>
              </w:rPr>
            </w:pPr>
            <w:r w:rsidRPr="00A56FF6">
              <w:rPr>
                <w:sz w:val="18"/>
                <w:szCs w:val="18"/>
                <w:lang w:val="en-GB"/>
              </w:rPr>
              <w:t>- drum total rotation time 5 min</w:t>
            </w:r>
          </w:p>
          <w:p w14:paraId="361A69F3" w14:textId="39EF7079" w:rsidR="0057541F" w:rsidRPr="00A56FF6" w:rsidRDefault="0057541F" w:rsidP="0005766F">
            <w:pPr>
              <w:rPr>
                <w:sz w:val="18"/>
                <w:szCs w:val="18"/>
                <w:lang w:val="en-GB"/>
              </w:rPr>
            </w:pPr>
            <w:r w:rsidRPr="00A56FF6">
              <w:rPr>
                <w:sz w:val="18"/>
                <w:szCs w:val="18"/>
                <w:lang w:val="en-GB"/>
              </w:rPr>
              <w:t>- high speed</w:t>
            </w:r>
          </w:p>
        </w:tc>
      </w:tr>
      <w:tr w:rsidR="0057541F" w:rsidRPr="00E41477" w14:paraId="12CC9620" w14:textId="77777777" w:rsidTr="00E64B8E">
        <w:trPr>
          <w:trHeight w:val="1034"/>
        </w:trPr>
        <w:tc>
          <w:tcPr>
            <w:tcW w:w="1374" w:type="dxa"/>
          </w:tcPr>
          <w:p w14:paraId="79DFCE14" w14:textId="7121B684" w:rsidR="0057541F" w:rsidRPr="00A56FF6" w:rsidRDefault="0057541F" w:rsidP="0087320A">
            <w:pPr>
              <w:rPr>
                <w:lang w:val="en-GB"/>
              </w:rPr>
            </w:pPr>
            <w:r w:rsidRPr="00A56FF6">
              <w:rPr>
                <w:sz w:val="18"/>
                <w:szCs w:val="18"/>
                <w:lang w:val="en-GB"/>
              </w:rPr>
              <w:t>Dark wash</w:t>
            </w:r>
          </w:p>
        </w:tc>
        <w:tc>
          <w:tcPr>
            <w:tcW w:w="1141" w:type="dxa"/>
          </w:tcPr>
          <w:p w14:paraId="2BD9DDA0" w14:textId="7527450C" w:rsidR="0057541F" w:rsidRPr="00A56FF6" w:rsidRDefault="004601E1" w:rsidP="0057541F">
            <w:pPr>
              <w:jc w:val="center"/>
              <w:rPr>
                <w:sz w:val="18"/>
                <w:szCs w:val="18"/>
                <w:lang w:val="en-GB"/>
              </w:rPr>
            </w:pPr>
            <w:r>
              <w:rPr>
                <w:sz w:val="18"/>
                <w:szCs w:val="18"/>
                <w:lang w:val="en-GB"/>
              </w:rPr>
              <w:t>D</w:t>
            </w:r>
          </w:p>
        </w:tc>
        <w:tc>
          <w:tcPr>
            <w:tcW w:w="1649" w:type="dxa"/>
          </w:tcPr>
          <w:p w14:paraId="43B53599" w14:textId="37CF6EC9" w:rsidR="0057541F" w:rsidRPr="00A56FF6" w:rsidRDefault="0057541F" w:rsidP="00093A90">
            <w:pPr>
              <w:rPr>
                <w:sz w:val="18"/>
                <w:szCs w:val="18"/>
                <w:lang w:val="en-GB"/>
              </w:rPr>
            </w:pPr>
            <w:r w:rsidRPr="00A56FF6">
              <w:rPr>
                <w:sz w:val="18"/>
                <w:szCs w:val="18"/>
                <w:lang w:val="en-GB"/>
              </w:rPr>
              <w:t xml:space="preserve">- no heating, </w:t>
            </w:r>
          </w:p>
          <w:p w14:paraId="19D5F8EA" w14:textId="77777777" w:rsidR="0057541F" w:rsidRPr="00A56FF6" w:rsidRDefault="0057541F" w:rsidP="00093A90">
            <w:pPr>
              <w:rPr>
                <w:sz w:val="18"/>
                <w:szCs w:val="18"/>
                <w:lang w:val="en-GB"/>
              </w:rPr>
            </w:pPr>
            <w:r w:rsidRPr="00A56FF6">
              <w:rPr>
                <w:sz w:val="18"/>
                <w:szCs w:val="18"/>
                <w:lang w:val="en-GB"/>
              </w:rPr>
              <w:t>- drum total rotation time 10min</w:t>
            </w:r>
          </w:p>
          <w:p w14:paraId="19F1BE05" w14:textId="55CA0F2E" w:rsidR="0057541F" w:rsidRPr="00A56FF6" w:rsidRDefault="0057541F" w:rsidP="00093A90">
            <w:pPr>
              <w:jc w:val="center"/>
              <w:rPr>
                <w:sz w:val="18"/>
                <w:szCs w:val="18"/>
                <w:lang w:val="en-GB"/>
              </w:rPr>
            </w:pPr>
          </w:p>
        </w:tc>
        <w:tc>
          <w:tcPr>
            <w:tcW w:w="2239" w:type="dxa"/>
          </w:tcPr>
          <w:p w14:paraId="500B6B55" w14:textId="2581F837" w:rsidR="0057541F" w:rsidRPr="00A56FF6" w:rsidRDefault="0057541F" w:rsidP="0087320A">
            <w:pPr>
              <w:rPr>
                <w:sz w:val="18"/>
                <w:szCs w:val="18"/>
                <w:lang w:val="en-GB"/>
              </w:rPr>
            </w:pPr>
            <w:r w:rsidRPr="00A56FF6">
              <w:rPr>
                <w:sz w:val="18"/>
                <w:szCs w:val="18"/>
                <w:lang w:val="en-GB"/>
              </w:rPr>
              <w:t xml:space="preserve">- water fill 40l, </w:t>
            </w:r>
          </w:p>
          <w:p w14:paraId="612185E7" w14:textId="36319782" w:rsidR="0057541F" w:rsidRPr="00A56FF6" w:rsidRDefault="0057541F" w:rsidP="0087320A">
            <w:pPr>
              <w:rPr>
                <w:sz w:val="18"/>
                <w:szCs w:val="18"/>
                <w:lang w:val="en-GB"/>
              </w:rPr>
            </w:pPr>
            <w:r w:rsidRPr="00A56FF6">
              <w:rPr>
                <w:sz w:val="18"/>
                <w:szCs w:val="18"/>
                <w:lang w:val="en-GB"/>
              </w:rPr>
              <w:t xml:space="preserve">- heat 40°C, </w:t>
            </w:r>
          </w:p>
          <w:p w14:paraId="5E1AC994" w14:textId="79925F4E" w:rsidR="0057541F" w:rsidRPr="00A56FF6" w:rsidRDefault="0057541F" w:rsidP="0087320A">
            <w:pPr>
              <w:rPr>
                <w:sz w:val="18"/>
                <w:szCs w:val="18"/>
                <w:lang w:val="en-GB"/>
              </w:rPr>
            </w:pPr>
            <w:r w:rsidRPr="00A56FF6">
              <w:rPr>
                <w:sz w:val="18"/>
                <w:szCs w:val="18"/>
                <w:lang w:val="en-GB"/>
              </w:rPr>
              <w:t xml:space="preserve">- drum total rotation time 20min, </w:t>
            </w:r>
          </w:p>
          <w:p w14:paraId="6A1376E4" w14:textId="77777777" w:rsidR="0057541F" w:rsidRPr="00A56FF6" w:rsidRDefault="0057541F" w:rsidP="0087320A">
            <w:pPr>
              <w:rPr>
                <w:lang w:val="en-GB"/>
              </w:rPr>
            </w:pPr>
          </w:p>
        </w:tc>
        <w:tc>
          <w:tcPr>
            <w:tcW w:w="2150" w:type="dxa"/>
          </w:tcPr>
          <w:p w14:paraId="44B42ABA" w14:textId="77777777" w:rsidR="0057541F" w:rsidRPr="00A56FF6" w:rsidRDefault="0057541F" w:rsidP="0087320A">
            <w:pPr>
              <w:rPr>
                <w:sz w:val="18"/>
                <w:szCs w:val="18"/>
                <w:lang w:val="en-GB"/>
              </w:rPr>
            </w:pPr>
            <w:r w:rsidRPr="00A56FF6">
              <w:rPr>
                <w:sz w:val="18"/>
                <w:szCs w:val="18"/>
                <w:lang w:val="en-GB"/>
              </w:rPr>
              <w:t xml:space="preserve">– drum total rotation time </w:t>
            </w:r>
          </w:p>
          <w:p w14:paraId="4ED7F3FE" w14:textId="215275E4" w:rsidR="0057541F" w:rsidRPr="00A56FF6" w:rsidRDefault="0057541F" w:rsidP="0087320A">
            <w:pPr>
              <w:ind w:right="-108"/>
              <w:rPr>
                <w:sz w:val="18"/>
                <w:szCs w:val="18"/>
                <w:lang w:val="en-GB"/>
              </w:rPr>
            </w:pPr>
            <w:r w:rsidRPr="00A56FF6">
              <w:rPr>
                <w:sz w:val="18"/>
                <w:szCs w:val="18"/>
                <w:lang w:val="en-GB"/>
              </w:rPr>
              <w:t xml:space="preserve">15 min, </w:t>
            </w:r>
          </w:p>
          <w:p w14:paraId="4DB8299E" w14:textId="77777777" w:rsidR="0057541F" w:rsidRPr="00A56FF6" w:rsidRDefault="0057541F" w:rsidP="0087320A">
            <w:pPr>
              <w:ind w:right="-108"/>
              <w:rPr>
                <w:sz w:val="18"/>
                <w:szCs w:val="18"/>
                <w:lang w:val="en-GB"/>
              </w:rPr>
            </w:pPr>
          </w:p>
          <w:p w14:paraId="07C5080F" w14:textId="77777777" w:rsidR="0057541F" w:rsidRPr="00A56FF6" w:rsidRDefault="0057541F" w:rsidP="0087320A">
            <w:pPr>
              <w:rPr>
                <w:lang w:val="en-GB"/>
              </w:rPr>
            </w:pPr>
          </w:p>
        </w:tc>
        <w:tc>
          <w:tcPr>
            <w:tcW w:w="1702" w:type="dxa"/>
          </w:tcPr>
          <w:p w14:paraId="632F2DD4" w14:textId="77777777" w:rsidR="0057541F" w:rsidRPr="00A56FF6" w:rsidRDefault="0057541F" w:rsidP="0087320A">
            <w:pPr>
              <w:rPr>
                <w:sz w:val="18"/>
                <w:szCs w:val="18"/>
                <w:lang w:val="en-GB"/>
              </w:rPr>
            </w:pPr>
            <w:r w:rsidRPr="00A56FF6">
              <w:rPr>
                <w:sz w:val="18"/>
                <w:szCs w:val="18"/>
                <w:lang w:val="en-GB"/>
              </w:rPr>
              <w:t>- drum total rotation time 5 min</w:t>
            </w:r>
          </w:p>
          <w:p w14:paraId="2CD2EB43" w14:textId="19038230" w:rsidR="0057541F" w:rsidRPr="00A56FF6" w:rsidRDefault="0057541F" w:rsidP="0087320A">
            <w:pPr>
              <w:rPr>
                <w:lang w:val="en-GB"/>
              </w:rPr>
            </w:pPr>
            <w:r w:rsidRPr="00A56FF6">
              <w:rPr>
                <w:sz w:val="18"/>
                <w:szCs w:val="18"/>
                <w:lang w:val="en-GB"/>
              </w:rPr>
              <w:t>- high speed</w:t>
            </w:r>
          </w:p>
        </w:tc>
      </w:tr>
      <w:tr w:rsidR="0057541F" w:rsidRPr="00E41477" w14:paraId="2B2B121D" w14:textId="77777777" w:rsidTr="00E64B8E">
        <w:trPr>
          <w:trHeight w:val="1130"/>
        </w:trPr>
        <w:tc>
          <w:tcPr>
            <w:tcW w:w="1374" w:type="dxa"/>
          </w:tcPr>
          <w:p w14:paraId="4DA7F66E" w14:textId="2792E44F" w:rsidR="0057541F" w:rsidRPr="00A56FF6" w:rsidRDefault="0057541F" w:rsidP="0087320A">
            <w:pPr>
              <w:rPr>
                <w:lang w:val="en-GB"/>
              </w:rPr>
            </w:pPr>
            <w:r w:rsidRPr="00A56FF6">
              <w:rPr>
                <w:sz w:val="18"/>
                <w:szCs w:val="18"/>
                <w:lang w:val="en-GB"/>
              </w:rPr>
              <w:t>Cotton wash</w:t>
            </w:r>
          </w:p>
        </w:tc>
        <w:tc>
          <w:tcPr>
            <w:tcW w:w="1141" w:type="dxa"/>
          </w:tcPr>
          <w:p w14:paraId="182A60C2" w14:textId="229ED9CB" w:rsidR="0057541F" w:rsidRPr="00A56FF6" w:rsidRDefault="004601E1" w:rsidP="0057541F">
            <w:pPr>
              <w:jc w:val="center"/>
              <w:rPr>
                <w:sz w:val="18"/>
                <w:szCs w:val="18"/>
                <w:lang w:val="en-GB"/>
              </w:rPr>
            </w:pPr>
            <w:r>
              <w:rPr>
                <w:sz w:val="18"/>
                <w:szCs w:val="18"/>
                <w:lang w:val="en-GB"/>
              </w:rPr>
              <w:t>C</w:t>
            </w:r>
          </w:p>
        </w:tc>
        <w:tc>
          <w:tcPr>
            <w:tcW w:w="1649" w:type="dxa"/>
          </w:tcPr>
          <w:p w14:paraId="7294B277" w14:textId="60181D56" w:rsidR="0057541F" w:rsidRPr="00A56FF6" w:rsidRDefault="0057541F" w:rsidP="0087320A">
            <w:pPr>
              <w:rPr>
                <w:sz w:val="18"/>
                <w:szCs w:val="18"/>
                <w:lang w:val="en-GB"/>
              </w:rPr>
            </w:pPr>
            <w:r w:rsidRPr="00A56FF6">
              <w:rPr>
                <w:sz w:val="18"/>
                <w:szCs w:val="18"/>
                <w:lang w:val="en-GB"/>
              </w:rPr>
              <w:t xml:space="preserve">- heating 40°C, </w:t>
            </w:r>
          </w:p>
          <w:p w14:paraId="4D8F783D" w14:textId="2C5E0114" w:rsidR="0057541F" w:rsidRPr="00A56FF6" w:rsidRDefault="0057541F" w:rsidP="0087320A">
            <w:pPr>
              <w:rPr>
                <w:sz w:val="18"/>
                <w:szCs w:val="18"/>
                <w:lang w:val="en-GB"/>
              </w:rPr>
            </w:pPr>
            <w:r w:rsidRPr="00A56FF6">
              <w:rPr>
                <w:sz w:val="18"/>
                <w:szCs w:val="18"/>
                <w:lang w:val="en-GB"/>
              </w:rPr>
              <w:t>- drum total rotation time 15min</w:t>
            </w:r>
          </w:p>
          <w:p w14:paraId="3FA5CBA1" w14:textId="77777777" w:rsidR="0057541F" w:rsidRPr="00A56FF6" w:rsidRDefault="0057541F" w:rsidP="0087320A">
            <w:pPr>
              <w:rPr>
                <w:lang w:val="en-GB"/>
              </w:rPr>
            </w:pPr>
          </w:p>
        </w:tc>
        <w:tc>
          <w:tcPr>
            <w:tcW w:w="2239" w:type="dxa"/>
          </w:tcPr>
          <w:p w14:paraId="1404A37D" w14:textId="71295796" w:rsidR="0057541F" w:rsidRPr="00A56FF6" w:rsidRDefault="0057541F" w:rsidP="0087320A">
            <w:pPr>
              <w:rPr>
                <w:sz w:val="18"/>
                <w:szCs w:val="18"/>
                <w:lang w:val="en-GB"/>
              </w:rPr>
            </w:pPr>
            <w:r w:rsidRPr="00A56FF6">
              <w:rPr>
                <w:sz w:val="18"/>
                <w:szCs w:val="18"/>
                <w:lang w:val="en-GB"/>
              </w:rPr>
              <w:t xml:space="preserve">- water fill 80l, </w:t>
            </w:r>
          </w:p>
          <w:p w14:paraId="1100B865" w14:textId="762600D7" w:rsidR="0057541F" w:rsidRPr="00A56FF6" w:rsidRDefault="0057541F" w:rsidP="0087320A">
            <w:pPr>
              <w:rPr>
                <w:sz w:val="18"/>
                <w:szCs w:val="18"/>
                <w:lang w:val="en-GB"/>
              </w:rPr>
            </w:pPr>
            <w:r w:rsidRPr="00A56FF6">
              <w:rPr>
                <w:sz w:val="18"/>
                <w:szCs w:val="18"/>
                <w:lang w:val="en-GB"/>
              </w:rPr>
              <w:t xml:space="preserve">- heat 75°C, </w:t>
            </w:r>
          </w:p>
          <w:p w14:paraId="63AEC731" w14:textId="321E7BBA" w:rsidR="0057541F" w:rsidRPr="00A56FF6" w:rsidRDefault="0057541F" w:rsidP="0087320A">
            <w:pPr>
              <w:rPr>
                <w:sz w:val="18"/>
                <w:szCs w:val="18"/>
                <w:lang w:val="en-GB"/>
              </w:rPr>
            </w:pPr>
            <w:r w:rsidRPr="00A56FF6">
              <w:rPr>
                <w:sz w:val="18"/>
                <w:szCs w:val="18"/>
                <w:lang w:val="en-GB"/>
              </w:rPr>
              <w:t xml:space="preserve">- drum total rotation time 30min, </w:t>
            </w:r>
          </w:p>
          <w:p w14:paraId="5681A805" w14:textId="77777777" w:rsidR="0057541F" w:rsidRPr="00A56FF6" w:rsidRDefault="0057541F" w:rsidP="0087320A">
            <w:pPr>
              <w:rPr>
                <w:lang w:val="en-GB"/>
              </w:rPr>
            </w:pPr>
          </w:p>
        </w:tc>
        <w:tc>
          <w:tcPr>
            <w:tcW w:w="2150" w:type="dxa"/>
          </w:tcPr>
          <w:p w14:paraId="431C8E19" w14:textId="77777777" w:rsidR="0057541F" w:rsidRPr="00A56FF6" w:rsidRDefault="0057541F" w:rsidP="0087320A">
            <w:pPr>
              <w:rPr>
                <w:sz w:val="18"/>
                <w:szCs w:val="18"/>
                <w:lang w:val="en-GB"/>
              </w:rPr>
            </w:pPr>
            <w:r w:rsidRPr="00A56FF6">
              <w:rPr>
                <w:sz w:val="18"/>
                <w:szCs w:val="18"/>
                <w:lang w:val="en-GB"/>
              </w:rPr>
              <w:t xml:space="preserve">– drum total rotation time </w:t>
            </w:r>
          </w:p>
          <w:p w14:paraId="3984331E" w14:textId="73C2A016" w:rsidR="0057541F" w:rsidRPr="00A56FF6" w:rsidRDefault="0057541F" w:rsidP="0087320A">
            <w:pPr>
              <w:ind w:right="-108"/>
              <w:rPr>
                <w:sz w:val="18"/>
                <w:szCs w:val="18"/>
                <w:lang w:val="en-GB"/>
              </w:rPr>
            </w:pPr>
            <w:r w:rsidRPr="00A56FF6">
              <w:rPr>
                <w:sz w:val="18"/>
                <w:szCs w:val="18"/>
                <w:lang w:val="en-GB"/>
              </w:rPr>
              <w:t xml:space="preserve">20 min, </w:t>
            </w:r>
          </w:p>
          <w:p w14:paraId="1FA9DE2B" w14:textId="77777777" w:rsidR="0057541F" w:rsidRPr="00A56FF6" w:rsidRDefault="0057541F" w:rsidP="0087320A">
            <w:pPr>
              <w:ind w:right="-108"/>
              <w:rPr>
                <w:sz w:val="18"/>
                <w:szCs w:val="18"/>
                <w:lang w:val="en-GB"/>
              </w:rPr>
            </w:pPr>
          </w:p>
          <w:p w14:paraId="47179B10" w14:textId="77777777" w:rsidR="0057541F" w:rsidRPr="00A56FF6" w:rsidRDefault="0057541F" w:rsidP="0087320A">
            <w:pPr>
              <w:rPr>
                <w:lang w:val="en-GB"/>
              </w:rPr>
            </w:pPr>
          </w:p>
        </w:tc>
        <w:tc>
          <w:tcPr>
            <w:tcW w:w="1702" w:type="dxa"/>
          </w:tcPr>
          <w:p w14:paraId="1DE5C9B7" w14:textId="77777777" w:rsidR="0057541F" w:rsidRPr="00A56FF6" w:rsidRDefault="0057541F" w:rsidP="0087320A">
            <w:pPr>
              <w:rPr>
                <w:sz w:val="18"/>
                <w:szCs w:val="18"/>
                <w:lang w:val="en-GB"/>
              </w:rPr>
            </w:pPr>
            <w:r w:rsidRPr="00A56FF6">
              <w:rPr>
                <w:sz w:val="18"/>
                <w:szCs w:val="18"/>
                <w:lang w:val="en-GB"/>
              </w:rPr>
              <w:t>- drum total rotation time 5 min</w:t>
            </w:r>
          </w:p>
          <w:p w14:paraId="6FA48715" w14:textId="6687CF58" w:rsidR="0057541F" w:rsidRPr="00A56FF6" w:rsidRDefault="0057541F" w:rsidP="0087320A">
            <w:pPr>
              <w:rPr>
                <w:lang w:val="en-GB"/>
              </w:rPr>
            </w:pPr>
            <w:r w:rsidRPr="00A56FF6">
              <w:rPr>
                <w:sz w:val="18"/>
                <w:szCs w:val="18"/>
                <w:lang w:val="en-GB"/>
              </w:rPr>
              <w:t>- high speed</w:t>
            </w:r>
          </w:p>
        </w:tc>
      </w:tr>
      <w:tr w:rsidR="0057541F" w:rsidRPr="00E41477" w14:paraId="58F02520" w14:textId="77777777" w:rsidTr="00E64B8E">
        <w:trPr>
          <w:trHeight w:val="499"/>
        </w:trPr>
        <w:tc>
          <w:tcPr>
            <w:tcW w:w="1374" w:type="dxa"/>
          </w:tcPr>
          <w:p w14:paraId="2E62B841" w14:textId="49E04AD7" w:rsidR="0057541F" w:rsidRPr="00A56FF6" w:rsidRDefault="0057541F" w:rsidP="0087320A">
            <w:pPr>
              <w:rPr>
                <w:lang w:val="en-GB"/>
              </w:rPr>
            </w:pPr>
            <w:r w:rsidRPr="00A56FF6">
              <w:rPr>
                <w:sz w:val="18"/>
                <w:szCs w:val="18"/>
                <w:lang w:val="en-GB"/>
              </w:rPr>
              <w:t>Spin</w:t>
            </w:r>
            <w:r w:rsidR="005873D6">
              <w:rPr>
                <w:sz w:val="18"/>
                <w:szCs w:val="18"/>
                <w:lang w:val="en-GB"/>
              </w:rPr>
              <w:t>ning</w:t>
            </w:r>
          </w:p>
        </w:tc>
        <w:tc>
          <w:tcPr>
            <w:tcW w:w="1141" w:type="dxa"/>
          </w:tcPr>
          <w:p w14:paraId="11595571" w14:textId="6122F8AE" w:rsidR="0057541F" w:rsidRPr="00A56FF6" w:rsidRDefault="004601E1" w:rsidP="0087320A">
            <w:pPr>
              <w:jc w:val="center"/>
              <w:rPr>
                <w:sz w:val="18"/>
                <w:szCs w:val="18"/>
                <w:lang w:val="en-GB"/>
              </w:rPr>
            </w:pPr>
            <w:r>
              <w:rPr>
                <w:sz w:val="18"/>
                <w:szCs w:val="18"/>
                <w:lang w:val="en-GB"/>
              </w:rPr>
              <w:t>S</w:t>
            </w:r>
          </w:p>
        </w:tc>
        <w:tc>
          <w:tcPr>
            <w:tcW w:w="1649" w:type="dxa"/>
          </w:tcPr>
          <w:p w14:paraId="54B2293A" w14:textId="2CCEB743" w:rsidR="0057541F" w:rsidRPr="00A56FF6" w:rsidRDefault="0057541F" w:rsidP="0087320A">
            <w:pPr>
              <w:jc w:val="center"/>
              <w:rPr>
                <w:sz w:val="18"/>
                <w:szCs w:val="18"/>
                <w:lang w:val="en-GB"/>
              </w:rPr>
            </w:pPr>
            <w:r w:rsidRPr="00A56FF6">
              <w:rPr>
                <w:sz w:val="18"/>
                <w:szCs w:val="18"/>
                <w:lang w:val="en-GB"/>
              </w:rPr>
              <w:t>X</w:t>
            </w:r>
          </w:p>
          <w:p w14:paraId="1C4367AA" w14:textId="77777777" w:rsidR="0057541F" w:rsidRPr="00A56FF6" w:rsidRDefault="0057541F" w:rsidP="0087320A">
            <w:pPr>
              <w:rPr>
                <w:lang w:val="en-GB"/>
              </w:rPr>
            </w:pPr>
          </w:p>
        </w:tc>
        <w:tc>
          <w:tcPr>
            <w:tcW w:w="2239" w:type="dxa"/>
          </w:tcPr>
          <w:p w14:paraId="1F5A9062" w14:textId="61E595A3" w:rsidR="0057541F" w:rsidRPr="00A56FF6" w:rsidRDefault="0057541F" w:rsidP="0087320A">
            <w:pPr>
              <w:jc w:val="center"/>
              <w:rPr>
                <w:sz w:val="18"/>
                <w:szCs w:val="18"/>
                <w:lang w:val="en-GB"/>
              </w:rPr>
            </w:pPr>
            <w:r w:rsidRPr="00A56FF6">
              <w:rPr>
                <w:sz w:val="18"/>
                <w:szCs w:val="18"/>
                <w:lang w:val="en-GB"/>
              </w:rPr>
              <w:t>X</w:t>
            </w:r>
          </w:p>
          <w:p w14:paraId="60EC9443" w14:textId="77777777" w:rsidR="0057541F" w:rsidRPr="00A56FF6" w:rsidRDefault="0057541F" w:rsidP="0087320A">
            <w:pPr>
              <w:rPr>
                <w:lang w:val="en-GB"/>
              </w:rPr>
            </w:pPr>
          </w:p>
        </w:tc>
        <w:tc>
          <w:tcPr>
            <w:tcW w:w="2150" w:type="dxa"/>
          </w:tcPr>
          <w:p w14:paraId="7133A002" w14:textId="62DC0306" w:rsidR="0057541F" w:rsidRPr="00A56FF6" w:rsidRDefault="0057541F" w:rsidP="0087320A">
            <w:pPr>
              <w:ind w:right="-108"/>
              <w:jc w:val="center"/>
              <w:rPr>
                <w:sz w:val="18"/>
                <w:szCs w:val="18"/>
                <w:lang w:val="en-GB"/>
              </w:rPr>
            </w:pPr>
            <w:r w:rsidRPr="00A56FF6">
              <w:rPr>
                <w:sz w:val="18"/>
                <w:szCs w:val="18"/>
                <w:lang w:val="en-GB"/>
              </w:rPr>
              <w:t>x</w:t>
            </w:r>
          </w:p>
          <w:p w14:paraId="648E716C" w14:textId="77777777" w:rsidR="0057541F" w:rsidRPr="00A56FF6" w:rsidRDefault="0057541F" w:rsidP="0087320A">
            <w:pPr>
              <w:ind w:right="-108"/>
              <w:rPr>
                <w:sz w:val="18"/>
                <w:szCs w:val="18"/>
                <w:lang w:val="en-GB"/>
              </w:rPr>
            </w:pPr>
          </w:p>
          <w:p w14:paraId="6F00AE52" w14:textId="77777777" w:rsidR="0057541F" w:rsidRPr="00A56FF6" w:rsidRDefault="0057541F" w:rsidP="0087320A">
            <w:pPr>
              <w:rPr>
                <w:lang w:val="en-GB"/>
              </w:rPr>
            </w:pPr>
          </w:p>
        </w:tc>
        <w:tc>
          <w:tcPr>
            <w:tcW w:w="1702" w:type="dxa"/>
          </w:tcPr>
          <w:p w14:paraId="09B2FD1D" w14:textId="77777777" w:rsidR="0057541F" w:rsidRPr="00A56FF6" w:rsidRDefault="0057541F" w:rsidP="0087320A">
            <w:pPr>
              <w:rPr>
                <w:sz w:val="18"/>
                <w:szCs w:val="18"/>
                <w:lang w:val="en-GB"/>
              </w:rPr>
            </w:pPr>
            <w:r w:rsidRPr="00A56FF6">
              <w:rPr>
                <w:sz w:val="18"/>
                <w:szCs w:val="18"/>
                <w:lang w:val="en-GB"/>
              </w:rPr>
              <w:t>- drum total rotation time 10 min</w:t>
            </w:r>
          </w:p>
          <w:p w14:paraId="082C73C8" w14:textId="2F31595F" w:rsidR="0057541F" w:rsidRPr="00A56FF6" w:rsidRDefault="0057541F" w:rsidP="0087320A">
            <w:pPr>
              <w:rPr>
                <w:lang w:val="en-GB"/>
              </w:rPr>
            </w:pPr>
            <w:r w:rsidRPr="00A56FF6">
              <w:rPr>
                <w:sz w:val="18"/>
                <w:szCs w:val="18"/>
                <w:lang w:val="en-GB"/>
              </w:rPr>
              <w:t>- high speed</w:t>
            </w:r>
          </w:p>
        </w:tc>
      </w:tr>
    </w:tbl>
    <w:p w14:paraId="345ACBBF" w14:textId="77777777" w:rsidR="00B67410" w:rsidRDefault="00B67410" w:rsidP="00B67410">
      <w:pPr>
        <w:rPr>
          <w:lang w:val="en-GB"/>
        </w:rPr>
      </w:pPr>
    </w:p>
    <w:p w14:paraId="7DC82179" w14:textId="01B914AC" w:rsidR="00B67410" w:rsidRPr="00A56FF6" w:rsidRDefault="00B67410" w:rsidP="00B67410">
      <w:pPr>
        <w:rPr>
          <w:lang w:val="en-GB"/>
        </w:rPr>
      </w:pPr>
      <w:r>
        <w:rPr>
          <w:lang w:val="en-GB"/>
        </w:rPr>
        <w:t xml:space="preserve">It is possible for the user to change the heating level, the water fill and the spin speed of the predefined programs accordingly to the constraints given above. For example, the user can select the “Cotton wash” predefined program and make the following adjustments: main wash water fill 40l, main wash heat </w:t>
      </w:r>
      <w:r w:rsidRPr="00A56FF6">
        <w:rPr>
          <w:rFonts w:asciiTheme="minorHAnsi" w:hAnsiTheme="minorHAnsi" w:cstheme="minorHAnsi"/>
          <w:lang w:val="en-GB"/>
        </w:rPr>
        <w:t>40</w:t>
      </w:r>
      <w:r w:rsidRPr="00A56FF6">
        <w:rPr>
          <w:rFonts w:asciiTheme="minorHAnsi" w:hAnsiTheme="minorHAnsi" w:cstheme="minorHAnsi"/>
          <w:color w:val="222222"/>
          <w:shd w:val="clear" w:color="auto" w:fill="FFFFFF"/>
          <w:lang w:val="en-GB"/>
        </w:rPr>
        <w:t>°C</w:t>
      </w:r>
      <w:r>
        <w:rPr>
          <w:rFonts w:asciiTheme="minorHAnsi" w:hAnsiTheme="minorHAnsi" w:cstheme="minorHAnsi"/>
          <w:color w:val="222222"/>
          <w:shd w:val="clear" w:color="auto" w:fill="FFFFFF"/>
          <w:lang w:val="en-GB"/>
        </w:rPr>
        <w:t xml:space="preserve"> and regular spin speed. </w:t>
      </w:r>
    </w:p>
    <w:p w14:paraId="1F675E03" w14:textId="598B3498" w:rsidR="006C2E06" w:rsidRPr="00A56FF6" w:rsidRDefault="006C2E06" w:rsidP="00FB43D0">
      <w:pPr>
        <w:pStyle w:val="Heading2"/>
        <w:numPr>
          <w:ilvl w:val="0"/>
          <w:numId w:val="0"/>
        </w:numPr>
      </w:pPr>
    </w:p>
    <w:p w14:paraId="4C6D90BF" w14:textId="1D62C230" w:rsidR="00093A90" w:rsidRPr="00A56FF6" w:rsidRDefault="00093A90" w:rsidP="00FB43D0">
      <w:pPr>
        <w:pStyle w:val="Heading2"/>
      </w:pPr>
      <w:bookmarkStart w:id="7" w:name="_Toc45886314"/>
      <w:r w:rsidRPr="00A56FF6">
        <w:t>Safety</w:t>
      </w:r>
      <w:bookmarkEnd w:id="7"/>
      <w:r w:rsidRPr="00A56FF6">
        <w:t xml:space="preserve"> </w:t>
      </w:r>
    </w:p>
    <w:p w14:paraId="27ADC49D" w14:textId="505C788D" w:rsidR="00093A90" w:rsidRPr="00A56FF6" w:rsidRDefault="00093A90" w:rsidP="00093A90">
      <w:pPr>
        <w:rPr>
          <w:lang w:val="en-GB"/>
        </w:rPr>
      </w:pPr>
    </w:p>
    <w:p w14:paraId="068997F0" w14:textId="4CE732B7" w:rsidR="00093A90" w:rsidRPr="00A56FF6" w:rsidRDefault="00093A90" w:rsidP="00093A90">
      <w:pPr>
        <w:rPr>
          <w:lang w:val="en-GB"/>
        </w:rPr>
      </w:pPr>
      <w:r w:rsidRPr="00A56FF6">
        <w:rPr>
          <w:lang w:val="en-GB"/>
        </w:rPr>
        <w:t xml:space="preserve">To guarantee safety of the user the </w:t>
      </w:r>
      <w:r w:rsidR="00FD2D71" w:rsidRPr="00A56FF6">
        <w:rPr>
          <w:lang w:val="en-GB"/>
        </w:rPr>
        <w:t>manufacturer</w:t>
      </w:r>
      <w:r w:rsidRPr="00A56FF6">
        <w:rPr>
          <w:lang w:val="en-GB"/>
        </w:rPr>
        <w:t xml:space="preserve"> has stated several safety </w:t>
      </w:r>
      <w:r w:rsidR="00B67410">
        <w:rPr>
          <w:lang w:val="en-GB"/>
        </w:rPr>
        <w:t xml:space="preserve">(MUST) </w:t>
      </w:r>
      <w:r w:rsidRPr="00A56FF6">
        <w:rPr>
          <w:lang w:val="en-GB"/>
        </w:rPr>
        <w:t>requirements:</w:t>
      </w:r>
    </w:p>
    <w:p w14:paraId="5859A017" w14:textId="4AA8EB2A" w:rsidR="00093A90" w:rsidRPr="00A56FF6" w:rsidRDefault="00093A90" w:rsidP="002E52D4">
      <w:pPr>
        <w:pStyle w:val="ListParagraph"/>
        <w:numPr>
          <w:ilvl w:val="0"/>
          <w:numId w:val="6"/>
        </w:numPr>
        <w:rPr>
          <w:lang w:val="en-GB"/>
        </w:rPr>
      </w:pPr>
      <w:r w:rsidRPr="00A56FF6">
        <w:rPr>
          <w:lang w:val="en-GB"/>
        </w:rPr>
        <w:t>before a washing program starts the door must be locked</w:t>
      </w:r>
    </w:p>
    <w:p w14:paraId="325E9155" w14:textId="4FE7C776" w:rsidR="00093A90" w:rsidRPr="00A56FF6" w:rsidRDefault="00093A90" w:rsidP="002E52D4">
      <w:pPr>
        <w:pStyle w:val="ListParagraph"/>
        <w:numPr>
          <w:ilvl w:val="0"/>
          <w:numId w:val="6"/>
        </w:numPr>
        <w:rPr>
          <w:lang w:val="en-GB"/>
        </w:rPr>
      </w:pPr>
      <w:r w:rsidRPr="00A56FF6">
        <w:rPr>
          <w:lang w:val="en-GB"/>
        </w:rPr>
        <w:lastRenderedPageBreak/>
        <w:t>the door cannot be open if</w:t>
      </w:r>
      <w:r w:rsidR="00C42225" w:rsidRPr="00A56FF6">
        <w:rPr>
          <w:lang w:val="en-GB"/>
        </w:rPr>
        <w:t xml:space="preserve"> the water fill is more than 20l</w:t>
      </w:r>
    </w:p>
    <w:p w14:paraId="261271F8" w14:textId="219833B3" w:rsidR="00093A90" w:rsidRPr="00A56FF6" w:rsidRDefault="00093A90" w:rsidP="002E52D4">
      <w:pPr>
        <w:pStyle w:val="ListParagraph"/>
        <w:numPr>
          <w:ilvl w:val="0"/>
          <w:numId w:val="6"/>
        </w:numPr>
        <w:rPr>
          <w:lang w:val="en-GB"/>
        </w:rPr>
      </w:pPr>
      <w:r w:rsidRPr="00A56FF6">
        <w:rPr>
          <w:lang w:val="en-GB"/>
        </w:rPr>
        <w:t xml:space="preserve">the door cannot be open during spin </w:t>
      </w:r>
      <w:r w:rsidR="005873D6">
        <w:rPr>
          <w:lang w:val="en-GB"/>
        </w:rPr>
        <w:t>cycle</w:t>
      </w:r>
    </w:p>
    <w:p w14:paraId="6A39DF58" w14:textId="20719CC4" w:rsidR="00093A90" w:rsidRPr="00A56FF6" w:rsidRDefault="00093A90" w:rsidP="00C42225">
      <w:pPr>
        <w:pStyle w:val="ListParagraph"/>
        <w:numPr>
          <w:ilvl w:val="0"/>
          <w:numId w:val="6"/>
        </w:numPr>
        <w:rPr>
          <w:lang w:val="en-GB"/>
        </w:rPr>
      </w:pPr>
      <w:r w:rsidRPr="00A56FF6">
        <w:rPr>
          <w:lang w:val="en-GB"/>
        </w:rPr>
        <w:t>the door cannot be open if water temperature is abo</w:t>
      </w:r>
      <w:r w:rsidR="00C42225" w:rsidRPr="00A56FF6">
        <w:rPr>
          <w:lang w:val="en-GB"/>
        </w:rPr>
        <w:t>ve 60°C</w:t>
      </w:r>
    </w:p>
    <w:p w14:paraId="38C9C548" w14:textId="29BF6DB8" w:rsidR="00FD2D71" w:rsidRPr="00A56FF6" w:rsidRDefault="00BC7F88" w:rsidP="002E52D4">
      <w:pPr>
        <w:pStyle w:val="ListParagraph"/>
        <w:numPr>
          <w:ilvl w:val="0"/>
          <w:numId w:val="6"/>
        </w:numPr>
        <w:rPr>
          <w:lang w:val="en-GB"/>
        </w:rPr>
      </w:pPr>
      <w:r w:rsidRPr="00A56FF6">
        <w:rPr>
          <w:lang w:val="en-GB"/>
        </w:rPr>
        <w:t xml:space="preserve">the water fill must </w:t>
      </w:r>
      <w:r w:rsidR="00FD2D71" w:rsidRPr="00A56FF6">
        <w:rPr>
          <w:lang w:val="en-GB"/>
        </w:rPr>
        <w:t>n</w:t>
      </w:r>
      <w:r w:rsidR="00C42225" w:rsidRPr="00A56FF6">
        <w:rPr>
          <w:lang w:val="en-GB"/>
        </w:rPr>
        <w:t>ot exceed 90l</w:t>
      </w:r>
    </w:p>
    <w:p w14:paraId="4ED66784" w14:textId="045DBC0D" w:rsidR="00BC7F88" w:rsidRPr="00A56FF6" w:rsidRDefault="00C42225" w:rsidP="00C42225">
      <w:pPr>
        <w:pStyle w:val="ListParagraph"/>
        <w:numPr>
          <w:ilvl w:val="0"/>
          <w:numId w:val="6"/>
        </w:numPr>
        <w:rPr>
          <w:lang w:val="en-GB"/>
        </w:rPr>
      </w:pPr>
      <w:r w:rsidRPr="00A56FF6">
        <w:rPr>
          <w:lang w:val="en-GB"/>
        </w:rPr>
        <w:t>the water temperature must not exceed 80°C</w:t>
      </w:r>
    </w:p>
    <w:p w14:paraId="7E021E00" w14:textId="77777777" w:rsidR="006C2E06" w:rsidRPr="00A56FF6" w:rsidRDefault="006C2E06">
      <w:pPr>
        <w:rPr>
          <w:rFonts w:asciiTheme="minorHAnsi" w:eastAsiaTheme="majorEastAsia" w:hAnsiTheme="minorHAnsi" w:cstheme="minorHAnsi"/>
          <w:color w:val="365F91" w:themeColor="accent1" w:themeShade="BF"/>
          <w:sz w:val="32"/>
          <w:szCs w:val="32"/>
          <w:highlight w:val="lightGray"/>
          <w:lang w:val="en-GB"/>
        </w:rPr>
      </w:pPr>
      <w:r w:rsidRPr="00A56FF6">
        <w:rPr>
          <w:rFonts w:asciiTheme="minorHAnsi" w:hAnsiTheme="minorHAnsi" w:cstheme="minorHAnsi"/>
          <w:highlight w:val="lightGray"/>
          <w:lang w:val="en-GB"/>
        </w:rPr>
        <w:br w:type="page"/>
      </w:r>
    </w:p>
    <w:p w14:paraId="7AB4AE69" w14:textId="44A25466" w:rsidR="00D95F4E" w:rsidRPr="00A56FF6" w:rsidRDefault="00D95F4E" w:rsidP="004C5858">
      <w:pPr>
        <w:pStyle w:val="Heading1"/>
      </w:pPr>
      <w:bookmarkStart w:id="8" w:name="_Toc45886315"/>
      <w:r w:rsidRPr="00A56FF6">
        <w:lastRenderedPageBreak/>
        <w:t>System Design</w:t>
      </w:r>
      <w:bookmarkEnd w:id="8"/>
    </w:p>
    <w:p w14:paraId="70E9A512" w14:textId="77777777" w:rsidR="004C5858" w:rsidRPr="00A56FF6" w:rsidRDefault="004C5858" w:rsidP="00FB43D0">
      <w:pPr>
        <w:pStyle w:val="Heading2"/>
        <w:numPr>
          <w:ilvl w:val="0"/>
          <w:numId w:val="0"/>
        </w:numPr>
        <w:ind w:left="576"/>
      </w:pPr>
    </w:p>
    <w:p w14:paraId="027EAA51" w14:textId="77777777" w:rsidR="00FB43D0" w:rsidRPr="00FB43D0" w:rsidRDefault="00FB43D0" w:rsidP="00FB43D0">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9" w:name="_Toc45886316"/>
      <w:bookmarkEnd w:id="9"/>
    </w:p>
    <w:p w14:paraId="72F43BD2" w14:textId="77777777" w:rsidR="00FB43D0" w:rsidRPr="00FB43D0" w:rsidRDefault="00FB43D0" w:rsidP="00FB43D0">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10" w:name="_Toc45886317"/>
      <w:bookmarkEnd w:id="10"/>
    </w:p>
    <w:p w14:paraId="2954AAF0" w14:textId="77777777" w:rsidR="00FB43D0" w:rsidRPr="00FB43D0" w:rsidRDefault="00FB43D0" w:rsidP="00FB43D0">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11" w:name="_Toc45886318"/>
      <w:bookmarkEnd w:id="11"/>
    </w:p>
    <w:p w14:paraId="0E413F94" w14:textId="598CD88E" w:rsidR="00A97626" w:rsidRPr="00CB1B6C" w:rsidRDefault="005C4D71" w:rsidP="00CB1B6C">
      <w:pPr>
        <w:pStyle w:val="Heading2"/>
        <w:numPr>
          <w:ilvl w:val="1"/>
          <w:numId w:val="12"/>
        </w:numPr>
        <w:rPr>
          <w:sz w:val="20"/>
          <w:szCs w:val="20"/>
        </w:rPr>
      </w:pPr>
      <w:bookmarkStart w:id="12" w:name="_Toc45886319"/>
      <w:r w:rsidRPr="00FB43D0">
        <w:t xml:space="preserve">Use cases </w:t>
      </w:r>
      <w:bookmarkEnd w:id="12"/>
    </w:p>
    <w:p w14:paraId="7763801A" w14:textId="729C6A6D" w:rsidR="00F252EC" w:rsidRPr="00A56FF6" w:rsidRDefault="00B035D5" w:rsidP="00902D38">
      <w:pPr>
        <w:ind w:left="228" w:firstLine="708"/>
        <w:rPr>
          <w:lang w:val="en-GB"/>
        </w:rPr>
      </w:pPr>
      <w:r w:rsidRPr="00A56FF6">
        <w:rPr>
          <w:lang w:val="en-GB"/>
        </w:rPr>
        <w:t xml:space="preserve">In this section use cases and </w:t>
      </w:r>
      <w:r w:rsidR="00902D38">
        <w:rPr>
          <w:lang w:val="en-GB"/>
        </w:rPr>
        <w:t xml:space="preserve">the </w:t>
      </w:r>
      <w:r w:rsidRPr="00A56FF6">
        <w:rPr>
          <w:lang w:val="en-GB"/>
        </w:rPr>
        <w:t xml:space="preserve">corresponding requirements are described. </w:t>
      </w:r>
    </w:p>
    <w:p w14:paraId="19AF2C94" w14:textId="77777777" w:rsidR="00A56FF6" w:rsidRPr="00A56FF6" w:rsidRDefault="00A56FF6" w:rsidP="00A56FF6">
      <w:pPr>
        <w:jc w:val="center"/>
        <w:rPr>
          <w:noProof/>
          <w:lang w:val="en-GB" w:eastAsia="nl-NL"/>
        </w:rPr>
      </w:pPr>
    </w:p>
    <w:p w14:paraId="34417836" w14:textId="6C6FE1F4" w:rsidR="00A56FF6" w:rsidRPr="00A56FF6" w:rsidRDefault="00B67410" w:rsidP="00A56FF6">
      <w:pPr>
        <w:keepNext/>
        <w:jc w:val="center"/>
        <w:rPr>
          <w:lang w:val="en-GB"/>
        </w:rPr>
      </w:pPr>
      <w:r>
        <w:rPr>
          <w:noProof/>
          <w:sz w:val="16"/>
          <w:szCs w:val="16"/>
          <w:lang w:eastAsia="nl-NL"/>
        </w:rPr>
        <mc:AlternateContent>
          <mc:Choice Requires="wps">
            <w:drawing>
              <wp:anchor distT="0" distB="0" distL="114300" distR="114300" simplePos="0" relativeHeight="251659264" behindDoc="0" locked="0" layoutInCell="1" allowOverlap="1" wp14:anchorId="7E792ECC" wp14:editId="5B9BD6B7">
                <wp:simplePos x="0" y="0"/>
                <wp:positionH relativeFrom="column">
                  <wp:posOffset>4708525</wp:posOffset>
                </wp:positionH>
                <wp:positionV relativeFrom="paragraph">
                  <wp:posOffset>854710</wp:posOffset>
                </wp:positionV>
                <wp:extent cx="857250" cy="3390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857250" cy="339090"/>
                        </a:xfrm>
                        <a:prstGeom prst="rect">
                          <a:avLst/>
                        </a:prstGeom>
                        <a:solidFill>
                          <a:schemeClr val="lt1"/>
                        </a:solidFill>
                        <a:ln w="6350">
                          <a:noFill/>
                        </a:ln>
                      </wps:spPr>
                      <wps:txbx>
                        <w:txbxContent>
                          <w:p w14:paraId="247F9E64" w14:textId="41B0E925" w:rsidR="00B67410" w:rsidRPr="00B67410" w:rsidRDefault="00B67410" w:rsidP="00B67410">
                            <w:pPr>
                              <w:jc w:val="center"/>
                              <w:rPr>
                                <w:sz w:val="16"/>
                                <w:szCs w:val="16"/>
                                <w:lang w:val="en-US"/>
                              </w:rPr>
                            </w:pPr>
                            <w:r w:rsidRPr="00B67410">
                              <w:rPr>
                                <w:sz w:val="16"/>
                                <w:szCs w:val="16"/>
                                <w:lang w:val="en-US"/>
                              </w:rPr>
                              <w:t>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2ECC" id="Text Box 4" o:spid="_x0000_s1027" type="#_x0000_t202" style="position:absolute;left:0;text-align:left;margin-left:370.75pt;margin-top:67.3pt;width:67.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" fillcolor="white [3201]" stroked="f" strokeweight=".5pt">
                <v:textbox>
                  <w:txbxContent>
                    <w:p w14:paraId="247F9E64" w14:textId="41B0E925" w:rsidR="00B67410" w:rsidRPr="00B67410" w:rsidRDefault="00B67410" w:rsidP="00B67410">
                      <w:pPr>
                        <w:jc w:val="center"/>
                        <w:rPr>
                          <w:sz w:val="16"/>
                          <w:szCs w:val="16"/>
                          <w:lang w:val="en-US"/>
                        </w:rPr>
                      </w:pPr>
                      <w:r w:rsidRPr="00B67410">
                        <w:rPr>
                          <w:sz w:val="16"/>
                          <w:szCs w:val="16"/>
                          <w:lang w:val="en-US"/>
                        </w:rPr>
                        <w:t>Mobile app</w:t>
                      </w:r>
                    </w:p>
                  </w:txbxContent>
                </v:textbox>
              </v:shape>
            </w:pict>
          </mc:Fallback>
        </mc:AlternateContent>
      </w:r>
      <w:r>
        <w:rPr>
          <w:noProof/>
          <w:sz w:val="16"/>
          <w:szCs w:val="16"/>
          <w:lang w:eastAsia="nl-NL"/>
        </w:rPr>
        <mc:AlternateContent>
          <mc:Choice Requires="wps">
            <w:drawing>
              <wp:anchor distT="0" distB="0" distL="114300" distR="114300" simplePos="0" relativeHeight="251660288" behindDoc="0" locked="0" layoutInCell="1" allowOverlap="1" wp14:anchorId="73604D9C" wp14:editId="53642754">
                <wp:simplePos x="0" y="0"/>
                <wp:positionH relativeFrom="column">
                  <wp:posOffset>4022725</wp:posOffset>
                </wp:positionH>
                <wp:positionV relativeFrom="paragraph">
                  <wp:posOffset>694690</wp:posOffset>
                </wp:positionV>
                <wp:extent cx="960120" cy="2072640"/>
                <wp:effectExtent l="0" t="0" r="30480" b="22860"/>
                <wp:wrapNone/>
                <wp:docPr id="5" name="Straight Connector 5"/>
                <wp:cNvGraphicFramePr/>
                <a:graphic xmlns:a="http://schemas.openxmlformats.org/drawingml/2006/main">
                  <a:graphicData uri="http://schemas.microsoft.com/office/word/2010/wordprocessingShape">
                    <wps:wsp>
                      <wps:cNvCnPr/>
                      <wps:spPr>
                        <a:xfrm flipH="1">
                          <a:off x="0" y="0"/>
                          <a:ext cx="960120" cy="20726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0D348"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16.75pt,54.7pt" to="392.35pt,2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" strokecolor="black [3040]" strokeweight="1pt"/>
            </w:pict>
          </mc:Fallback>
        </mc:AlternateContent>
      </w:r>
      <w:r w:rsidR="000B2427">
        <w:rPr>
          <w:noProof/>
          <w:sz w:val="16"/>
          <w:szCs w:val="16"/>
          <w:lang w:eastAsia="nl-NL"/>
        </w:rPr>
        <w:drawing>
          <wp:inline distT="0" distB="0" distL="0" distR="0" wp14:anchorId="4EABA9CE" wp14:editId="11E6A478">
            <wp:extent cx="4779034" cy="413170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4779034" cy="4131707"/>
                    </a:xfrm>
                    <a:prstGeom prst="rect">
                      <a:avLst/>
                    </a:prstGeom>
                  </pic:spPr>
                </pic:pic>
              </a:graphicData>
            </a:graphic>
          </wp:inline>
        </w:drawing>
      </w:r>
    </w:p>
    <w:p w14:paraId="3E33D0FC" w14:textId="17430834" w:rsidR="00B47619" w:rsidRPr="00A56FF6" w:rsidRDefault="00A56FF6" w:rsidP="00A56FF6">
      <w:pPr>
        <w:pStyle w:val="Caption"/>
        <w:jc w:val="center"/>
        <w:rPr>
          <w:lang w:val="en-GB"/>
        </w:rPr>
      </w:pPr>
      <w:bookmarkStart w:id="13" w:name="_Ref45634453"/>
      <w:bookmarkStart w:id="14" w:name="_Ref45634442"/>
      <w:bookmarkStart w:id="15" w:name="_Toc45886355"/>
      <w:r w:rsidRPr="00A56FF6">
        <w:rPr>
          <w:lang w:val="en-GB"/>
        </w:rPr>
        <w:t xml:space="preserve">Figure </w:t>
      </w:r>
      <w:r w:rsidRPr="00A56FF6">
        <w:rPr>
          <w:lang w:val="en-GB"/>
        </w:rPr>
        <w:fldChar w:fldCharType="begin"/>
      </w:r>
      <w:r w:rsidRPr="00A56FF6">
        <w:rPr>
          <w:lang w:val="en-GB"/>
        </w:rPr>
        <w:instrText xml:space="preserve"> SEQ Figure \* ARABIC </w:instrText>
      </w:r>
      <w:r w:rsidRPr="00A56FF6">
        <w:rPr>
          <w:lang w:val="en-GB"/>
        </w:rPr>
        <w:fldChar w:fldCharType="separate"/>
      </w:r>
      <w:r w:rsidR="001C0FBD">
        <w:rPr>
          <w:noProof/>
          <w:lang w:val="en-GB"/>
        </w:rPr>
        <w:t>1</w:t>
      </w:r>
      <w:r w:rsidRPr="00A56FF6">
        <w:rPr>
          <w:lang w:val="en-GB"/>
        </w:rPr>
        <w:fldChar w:fldCharType="end"/>
      </w:r>
      <w:bookmarkEnd w:id="13"/>
      <w:r w:rsidRPr="00A56FF6">
        <w:rPr>
          <w:lang w:val="en-GB"/>
        </w:rPr>
        <w:t>. Use case diagram of Smart washing machine system</w:t>
      </w:r>
      <w:bookmarkEnd w:id="14"/>
      <w:bookmarkEnd w:id="15"/>
    </w:p>
    <w:p w14:paraId="6CBCE268" w14:textId="77777777" w:rsidR="00A56FF6" w:rsidRPr="00A56FF6" w:rsidRDefault="00A56FF6" w:rsidP="00A97626">
      <w:pPr>
        <w:rPr>
          <w:lang w:val="en-GB"/>
        </w:rPr>
      </w:pPr>
    </w:p>
    <w:p w14:paraId="030C4191" w14:textId="7673D3FB" w:rsidR="00A97626" w:rsidRPr="00A56FF6" w:rsidRDefault="00DC3B9C" w:rsidP="00A97626">
      <w:pPr>
        <w:rPr>
          <w:lang w:val="en-GB"/>
        </w:rPr>
      </w:pPr>
      <w:r w:rsidRPr="00A56FF6">
        <w:rPr>
          <w:lang w:val="en-GB"/>
        </w:rPr>
        <w:fldChar w:fldCharType="begin"/>
      </w:r>
      <w:r w:rsidRPr="00A56FF6">
        <w:rPr>
          <w:lang w:val="en-GB"/>
        </w:rPr>
        <w:instrText xml:space="preserve"> REF _Ref44435925 \h </w:instrText>
      </w:r>
      <w:r w:rsidRPr="00A56FF6">
        <w:rPr>
          <w:lang w:val="en-GB"/>
        </w:rPr>
      </w:r>
      <w:r w:rsidRPr="00A56FF6">
        <w:rPr>
          <w:lang w:val="en-GB"/>
        </w:rPr>
        <w:fldChar w:fldCharType="separate"/>
      </w:r>
      <w:r w:rsidR="00A56FF6" w:rsidRPr="00A56FF6">
        <w:rPr>
          <w:lang w:val="en-GB"/>
        </w:rPr>
        <w:fldChar w:fldCharType="begin"/>
      </w:r>
      <w:r w:rsidR="00A56FF6" w:rsidRPr="00A56FF6">
        <w:rPr>
          <w:lang w:val="en-GB"/>
        </w:rPr>
        <w:instrText xml:space="preserve"> REF _Ref45634453 \h </w:instrText>
      </w:r>
      <w:r w:rsidR="00A56FF6" w:rsidRPr="00A56FF6">
        <w:rPr>
          <w:lang w:val="en-GB"/>
        </w:rPr>
      </w:r>
      <w:r w:rsidR="00A56FF6" w:rsidRPr="00A56FF6">
        <w:rPr>
          <w:lang w:val="en-GB"/>
        </w:rPr>
        <w:fldChar w:fldCharType="separate"/>
      </w:r>
      <w:r w:rsidR="00A56FF6" w:rsidRPr="00A56FF6">
        <w:rPr>
          <w:lang w:val="en-GB"/>
        </w:rPr>
        <w:t xml:space="preserve">Figure </w:t>
      </w:r>
      <w:r w:rsidR="00A56FF6" w:rsidRPr="00A56FF6">
        <w:rPr>
          <w:noProof/>
          <w:lang w:val="en-GB"/>
        </w:rPr>
        <w:t>1</w:t>
      </w:r>
      <w:r w:rsidR="00A56FF6" w:rsidRPr="00A56FF6">
        <w:rPr>
          <w:lang w:val="en-GB"/>
        </w:rPr>
        <w:fldChar w:fldCharType="end"/>
      </w:r>
      <w:r w:rsidRPr="00A56FF6">
        <w:rPr>
          <w:lang w:val="en-GB"/>
        </w:rPr>
        <w:fldChar w:fldCharType="end"/>
      </w:r>
      <w:r w:rsidRPr="00A56FF6">
        <w:rPr>
          <w:lang w:val="en-GB"/>
        </w:rPr>
        <w:t xml:space="preserve"> depicts some of the use cases of Smart Washing Machine. It shows </w:t>
      </w:r>
      <w:r w:rsidR="00A97626" w:rsidRPr="00A56FF6">
        <w:rPr>
          <w:lang w:val="en-GB"/>
        </w:rPr>
        <w:t xml:space="preserve">system boundary, specify how </w:t>
      </w:r>
      <w:r w:rsidR="00B8070C" w:rsidRPr="00A56FF6">
        <w:rPr>
          <w:lang w:val="en-GB"/>
        </w:rPr>
        <w:t xml:space="preserve">actors </w:t>
      </w:r>
      <w:r w:rsidR="00A97626" w:rsidRPr="00A56FF6">
        <w:rPr>
          <w:lang w:val="en-GB"/>
        </w:rPr>
        <w:t xml:space="preserve"> interact with system. Each use case </w:t>
      </w:r>
      <w:r w:rsidR="00B67410">
        <w:rPr>
          <w:lang w:val="en-GB"/>
        </w:rPr>
        <w:t xml:space="preserve">is also </w:t>
      </w:r>
      <w:r w:rsidR="00A97626" w:rsidRPr="00A56FF6">
        <w:rPr>
          <w:lang w:val="en-GB"/>
        </w:rPr>
        <w:t>described in a table</w:t>
      </w:r>
      <w:r w:rsidR="00B67410">
        <w:rPr>
          <w:lang w:val="en-GB"/>
        </w:rPr>
        <w:t xml:space="preserve"> below</w:t>
      </w:r>
      <w:r w:rsidR="00A97626" w:rsidRPr="00A56FF6">
        <w:rPr>
          <w:lang w:val="en-GB"/>
        </w:rPr>
        <w:t>.</w:t>
      </w:r>
    </w:p>
    <w:tbl>
      <w:tblPr>
        <w:tblStyle w:val="TableGrid"/>
        <w:tblW w:w="0" w:type="auto"/>
        <w:tblLook w:val="04A0" w:firstRow="1" w:lastRow="0" w:firstColumn="1" w:lastColumn="0" w:noHBand="0" w:noVBand="1"/>
      </w:tblPr>
      <w:tblGrid>
        <w:gridCol w:w="2942"/>
        <w:gridCol w:w="6120"/>
      </w:tblGrid>
      <w:tr w:rsidR="00B8070C" w:rsidRPr="00E41477" w14:paraId="1A57776C" w14:textId="77777777" w:rsidTr="00093A90">
        <w:tc>
          <w:tcPr>
            <w:tcW w:w="2942" w:type="dxa"/>
          </w:tcPr>
          <w:p w14:paraId="083C1AF7" w14:textId="77777777" w:rsidR="00A97626" w:rsidRPr="00A56FF6" w:rsidRDefault="00A97626" w:rsidP="00B8070C">
            <w:pPr>
              <w:rPr>
                <w:lang w:val="en-GB"/>
              </w:rPr>
            </w:pPr>
            <w:r w:rsidRPr="00A56FF6">
              <w:rPr>
                <w:b/>
                <w:lang w:val="en-GB"/>
              </w:rPr>
              <w:t xml:space="preserve">Use Case ID: </w:t>
            </w:r>
            <w:r w:rsidRPr="00A56FF6">
              <w:rPr>
                <w:lang w:val="en-GB"/>
              </w:rPr>
              <w:t>UC_001</w:t>
            </w:r>
          </w:p>
        </w:tc>
        <w:tc>
          <w:tcPr>
            <w:tcW w:w="6120" w:type="dxa"/>
          </w:tcPr>
          <w:p w14:paraId="04E32D8F" w14:textId="66306D4C" w:rsidR="00A97626" w:rsidRPr="00A56FF6" w:rsidRDefault="00A97626" w:rsidP="00DC3B9C">
            <w:pPr>
              <w:rPr>
                <w:lang w:val="en-GB"/>
              </w:rPr>
            </w:pPr>
            <w:r w:rsidRPr="00A56FF6">
              <w:rPr>
                <w:b/>
                <w:lang w:val="en-GB"/>
              </w:rPr>
              <w:t>Use Case:</w:t>
            </w:r>
            <w:r w:rsidRPr="00A56FF6">
              <w:rPr>
                <w:lang w:val="en-GB"/>
              </w:rPr>
              <w:t xml:space="preserve"> Select a washing program</w:t>
            </w:r>
          </w:p>
        </w:tc>
      </w:tr>
      <w:tr w:rsidR="00B8070C" w:rsidRPr="00E41477" w14:paraId="43281615" w14:textId="77777777" w:rsidTr="00093A90">
        <w:tc>
          <w:tcPr>
            <w:tcW w:w="2942" w:type="dxa"/>
          </w:tcPr>
          <w:p w14:paraId="57E8C2D6" w14:textId="0EFEA081" w:rsidR="00B8070C" w:rsidRPr="00A56FF6" w:rsidRDefault="00B8070C" w:rsidP="00B8070C">
            <w:pPr>
              <w:rPr>
                <w:b/>
                <w:lang w:val="en-GB"/>
              </w:rPr>
            </w:pPr>
            <w:r w:rsidRPr="00A56FF6">
              <w:rPr>
                <w:b/>
                <w:lang w:val="en-GB"/>
              </w:rPr>
              <w:t>Description</w:t>
            </w:r>
          </w:p>
        </w:tc>
        <w:tc>
          <w:tcPr>
            <w:tcW w:w="6120" w:type="dxa"/>
          </w:tcPr>
          <w:p w14:paraId="1787788A" w14:textId="58126C31" w:rsidR="00B8070C" w:rsidRPr="00A56FF6" w:rsidRDefault="00B8070C" w:rsidP="00B8070C">
            <w:pPr>
              <w:rPr>
                <w:lang w:val="en-GB"/>
              </w:rPr>
            </w:pPr>
            <w:r w:rsidRPr="00A56FF6">
              <w:rPr>
                <w:lang w:val="en-GB"/>
              </w:rPr>
              <w:t>When the user wants to use the washing machine he chooses a was</w:t>
            </w:r>
            <w:r w:rsidR="00093A90" w:rsidRPr="00A56FF6">
              <w:rPr>
                <w:lang w:val="en-GB"/>
              </w:rPr>
              <w:t xml:space="preserve">hing program from the list of the </w:t>
            </w:r>
            <w:r w:rsidRPr="00A56FF6">
              <w:rPr>
                <w:lang w:val="en-GB"/>
              </w:rPr>
              <w:t>predefined programs</w:t>
            </w:r>
            <w:r w:rsidR="00B67410">
              <w:rPr>
                <w:lang w:val="en-GB"/>
              </w:rPr>
              <w:t xml:space="preserve">. </w:t>
            </w:r>
            <w:r w:rsidRPr="00A56FF6">
              <w:rPr>
                <w:lang w:val="en-GB"/>
              </w:rPr>
              <w:t xml:space="preserve">   </w:t>
            </w:r>
          </w:p>
        </w:tc>
      </w:tr>
      <w:tr w:rsidR="00B8070C" w:rsidRPr="00A56FF6" w14:paraId="61091193" w14:textId="77777777" w:rsidTr="00093A90">
        <w:tc>
          <w:tcPr>
            <w:tcW w:w="2942" w:type="dxa"/>
          </w:tcPr>
          <w:p w14:paraId="288D2276" w14:textId="77777777" w:rsidR="00A97626" w:rsidRPr="00A56FF6" w:rsidRDefault="00A97626" w:rsidP="00B8070C">
            <w:pPr>
              <w:rPr>
                <w:lang w:val="en-GB"/>
              </w:rPr>
            </w:pPr>
            <w:r w:rsidRPr="00A56FF6">
              <w:rPr>
                <w:b/>
                <w:lang w:val="en-GB"/>
              </w:rPr>
              <w:t>Actor:</w:t>
            </w:r>
            <w:r w:rsidRPr="00A56FF6">
              <w:rPr>
                <w:lang w:val="en-GB"/>
              </w:rPr>
              <w:t xml:space="preserve"> </w:t>
            </w:r>
          </w:p>
        </w:tc>
        <w:tc>
          <w:tcPr>
            <w:tcW w:w="6120" w:type="dxa"/>
          </w:tcPr>
          <w:p w14:paraId="496FCC9A" w14:textId="77777777" w:rsidR="00A97626" w:rsidRPr="00A56FF6" w:rsidRDefault="00A97626" w:rsidP="00B8070C">
            <w:pPr>
              <w:rPr>
                <w:lang w:val="en-GB"/>
              </w:rPr>
            </w:pPr>
            <w:r w:rsidRPr="00A56FF6">
              <w:rPr>
                <w:lang w:val="en-GB"/>
              </w:rPr>
              <w:t>A washing machine user</w:t>
            </w:r>
          </w:p>
        </w:tc>
      </w:tr>
    </w:tbl>
    <w:p w14:paraId="57B798DF" w14:textId="04CFF4F7" w:rsidR="00A97626" w:rsidRPr="00A56FF6" w:rsidRDefault="00A97626" w:rsidP="00A97626">
      <w:pPr>
        <w:rPr>
          <w:b/>
          <w:lang w:val="en-GB"/>
        </w:rPr>
      </w:pPr>
    </w:p>
    <w:tbl>
      <w:tblPr>
        <w:tblStyle w:val="TableGrid"/>
        <w:tblW w:w="0" w:type="auto"/>
        <w:tblLook w:val="04A0" w:firstRow="1" w:lastRow="0" w:firstColumn="1" w:lastColumn="0" w:noHBand="0" w:noVBand="1"/>
      </w:tblPr>
      <w:tblGrid>
        <w:gridCol w:w="2942"/>
        <w:gridCol w:w="6120"/>
      </w:tblGrid>
      <w:tr w:rsidR="00BC7F88" w:rsidRPr="00A56FF6" w14:paraId="7DB46852" w14:textId="77777777" w:rsidTr="00E97CC7">
        <w:tc>
          <w:tcPr>
            <w:tcW w:w="2942" w:type="dxa"/>
          </w:tcPr>
          <w:p w14:paraId="654AED41" w14:textId="4D79622A" w:rsidR="00BC7F88" w:rsidRPr="00A56FF6" w:rsidRDefault="00BC7F88" w:rsidP="00E97CC7">
            <w:pPr>
              <w:rPr>
                <w:lang w:val="en-GB"/>
              </w:rPr>
            </w:pPr>
            <w:r w:rsidRPr="00A56FF6">
              <w:rPr>
                <w:b/>
                <w:lang w:val="en-GB"/>
              </w:rPr>
              <w:t xml:space="preserve">Use Case ID: </w:t>
            </w:r>
            <w:r w:rsidRPr="00A56FF6">
              <w:rPr>
                <w:lang w:val="en-GB"/>
              </w:rPr>
              <w:t>UC_002</w:t>
            </w:r>
          </w:p>
        </w:tc>
        <w:tc>
          <w:tcPr>
            <w:tcW w:w="6120" w:type="dxa"/>
          </w:tcPr>
          <w:p w14:paraId="067CD2EC" w14:textId="29332A72" w:rsidR="00BC7F88" w:rsidRPr="00A56FF6" w:rsidRDefault="00BC7F88" w:rsidP="00E97CC7">
            <w:pPr>
              <w:rPr>
                <w:lang w:val="en-GB"/>
              </w:rPr>
            </w:pPr>
            <w:r w:rsidRPr="00A56FF6">
              <w:rPr>
                <w:b/>
                <w:lang w:val="en-GB"/>
              </w:rPr>
              <w:t>Use Case:</w:t>
            </w:r>
            <w:r w:rsidRPr="00A56FF6">
              <w:rPr>
                <w:lang w:val="en-GB"/>
              </w:rPr>
              <w:t xml:space="preserve"> Wash laundry</w:t>
            </w:r>
          </w:p>
        </w:tc>
      </w:tr>
      <w:tr w:rsidR="00BC7F88" w:rsidRPr="00E41477" w14:paraId="28A4E703" w14:textId="77777777" w:rsidTr="00E97CC7">
        <w:tc>
          <w:tcPr>
            <w:tcW w:w="2942" w:type="dxa"/>
          </w:tcPr>
          <w:p w14:paraId="0D1301A9" w14:textId="77777777" w:rsidR="00BC7F88" w:rsidRPr="00A56FF6" w:rsidRDefault="00BC7F88" w:rsidP="00E97CC7">
            <w:pPr>
              <w:rPr>
                <w:b/>
                <w:lang w:val="en-GB"/>
              </w:rPr>
            </w:pPr>
            <w:r w:rsidRPr="00A56FF6">
              <w:rPr>
                <w:b/>
                <w:lang w:val="en-GB"/>
              </w:rPr>
              <w:t>Description</w:t>
            </w:r>
          </w:p>
        </w:tc>
        <w:tc>
          <w:tcPr>
            <w:tcW w:w="6120" w:type="dxa"/>
          </w:tcPr>
          <w:p w14:paraId="2D336B37" w14:textId="5765167F" w:rsidR="00BC7F88" w:rsidRPr="00A56FF6" w:rsidRDefault="00A654ED" w:rsidP="00A654ED">
            <w:pPr>
              <w:rPr>
                <w:lang w:val="en-GB"/>
              </w:rPr>
            </w:pPr>
            <w:r w:rsidRPr="00A56FF6">
              <w:rPr>
                <w:lang w:val="en-GB"/>
              </w:rPr>
              <w:t>T</w:t>
            </w:r>
            <w:r w:rsidR="00BC7F88" w:rsidRPr="00A56FF6">
              <w:rPr>
                <w:lang w:val="en-GB"/>
              </w:rPr>
              <w:t xml:space="preserve">he user wants to use the washing machine </w:t>
            </w:r>
            <w:r w:rsidR="00E64B8E">
              <w:rPr>
                <w:lang w:val="en-GB"/>
              </w:rPr>
              <w:t>to wash la</w:t>
            </w:r>
            <w:r w:rsidR="00E64B8E" w:rsidRPr="00A56FF6">
              <w:rPr>
                <w:lang w:val="en-GB"/>
              </w:rPr>
              <w:t>undry</w:t>
            </w:r>
            <w:r w:rsidRPr="00A56FF6">
              <w:rPr>
                <w:lang w:val="en-GB"/>
              </w:rPr>
              <w:t xml:space="preserve"> after a washing program has been selected. </w:t>
            </w:r>
          </w:p>
        </w:tc>
      </w:tr>
      <w:tr w:rsidR="00BC7F88" w:rsidRPr="00A56FF6" w14:paraId="116A02EC" w14:textId="77777777" w:rsidTr="00E97CC7">
        <w:tc>
          <w:tcPr>
            <w:tcW w:w="2942" w:type="dxa"/>
          </w:tcPr>
          <w:p w14:paraId="593F233F" w14:textId="77777777" w:rsidR="00BC7F88" w:rsidRPr="00A56FF6" w:rsidRDefault="00BC7F88" w:rsidP="00E97CC7">
            <w:pPr>
              <w:rPr>
                <w:lang w:val="en-GB"/>
              </w:rPr>
            </w:pPr>
            <w:r w:rsidRPr="00A56FF6">
              <w:rPr>
                <w:b/>
                <w:lang w:val="en-GB"/>
              </w:rPr>
              <w:t>Actor:</w:t>
            </w:r>
            <w:r w:rsidRPr="00A56FF6">
              <w:rPr>
                <w:lang w:val="en-GB"/>
              </w:rPr>
              <w:t xml:space="preserve"> </w:t>
            </w:r>
          </w:p>
        </w:tc>
        <w:tc>
          <w:tcPr>
            <w:tcW w:w="6120" w:type="dxa"/>
          </w:tcPr>
          <w:p w14:paraId="66381AD3" w14:textId="77777777" w:rsidR="00BC7F88" w:rsidRPr="00A56FF6" w:rsidRDefault="00BC7F88" w:rsidP="00E97CC7">
            <w:pPr>
              <w:rPr>
                <w:lang w:val="en-GB"/>
              </w:rPr>
            </w:pPr>
            <w:r w:rsidRPr="00A56FF6">
              <w:rPr>
                <w:lang w:val="en-GB"/>
              </w:rPr>
              <w:t>A washing machine user</w:t>
            </w:r>
          </w:p>
        </w:tc>
      </w:tr>
    </w:tbl>
    <w:p w14:paraId="38F55BCE" w14:textId="2546AAF7" w:rsidR="00BC7F88" w:rsidRPr="00A56FF6" w:rsidRDefault="00BC7F88" w:rsidP="00A97626">
      <w:pPr>
        <w:rPr>
          <w:b/>
          <w:lang w:val="en-GB"/>
        </w:rPr>
      </w:pPr>
    </w:p>
    <w:p w14:paraId="231990E3" w14:textId="26D80F10" w:rsidR="00A56FF6" w:rsidRPr="00A56FF6" w:rsidRDefault="00A56FF6" w:rsidP="00A97626">
      <w:pPr>
        <w:rPr>
          <w:b/>
          <w:lang w:val="en-GB"/>
        </w:rPr>
      </w:pPr>
    </w:p>
    <w:p w14:paraId="49C68DF0" w14:textId="614001B5" w:rsidR="00A56FF6" w:rsidRPr="00A56FF6" w:rsidRDefault="00A56FF6" w:rsidP="00A97626">
      <w:pPr>
        <w:rPr>
          <w:b/>
          <w:lang w:val="en-GB"/>
        </w:rPr>
      </w:pPr>
    </w:p>
    <w:p w14:paraId="6F8E6E91" w14:textId="77777777" w:rsidR="00A56FF6" w:rsidRPr="00A56FF6" w:rsidRDefault="00A56FF6" w:rsidP="00A97626">
      <w:pPr>
        <w:rPr>
          <w:b/>
          <w:lang w:val="en-GB"/>
        </w:rPr>
      </w:pPr>
    </w:p>
    <w:tbl>
      <w:tblPr>
        <w:tblStyle w:val="TableGrid"/>
        <w:tblW w:w="0" w:type="auto"/>
        <w:tblLook w:val="04A0" w:firstRow="1" w:lastRow="0" w:firstColumn="1" w:lastColumn="0" w:noHBand="0" w:noVBand="1"/>
      </w:tblPr>
      <w:tblGrid>
        <w:gridCol w:w="2942"/>
        <w:gridCol w:w="6120"/>
      </w:tblGrid>
      <w:tr w:rsidR="00A654ED" w:rsidRPr="00E41477" w14:paraId="64DE3123" w14:textId="77777777" w:rsidTr="00E97CC7">
        <w:tc>
          <w:tcPr>
            <w:tcW w:w="2942" w:type="dxa"/>
          </w:tcPr>
          <w:p w14:paraId="6BF49A66" w14:textId="7398B516" w:rsidR="00A654ED" w:rsidRPr="00A56FF6" w:rsidRDefault="00A654ED" w:rsidP="00E97CC7">
            <w:pPr>
              <w:rPr>
                <w:lang w:val="en-GB"/>
              </w:rPr>
            </w:pPr>
            <w:r w:rsidRPr="00A56FF6">
              <w:rPr>
                <w:b/>
                <w:lang w:val="en-GB"/>
              </w:rPr>
              <w:t xml:space="preserve">Use Case ID: </w:t>
            </w:r>
            <w:r w:rsidRPr="00A56FF6">
              <w:rPr>
                <w:lang w:val="en-GB"/>
              </w:rPr>
              <w:t>UC_003</w:t>
            </w:r>
          </w:p>
        </w:tc>
        <w:tc>
          <w:tcPr>
            <w:tcW w:w="6120" w:type="dxa"/>
          </w:tcPr>
          <w:p w14:paraId="21D43411" w14:textId="5EC8E337" w:rsidR="00A654ED" w:rsidRPr="00A56FF6" w:rsidRDefault="00A654ED" w:rsidP="00A654ED">
            <w:pPr>
              <w:rPr>
                <w:lang w:val="en-GB"/>
              </w:rPr>
            </w:pPr>
            <w:r w:rsidRPr="00A56FF6">
              <w:rPr>
                <w:b/>
                <w:lang w:val="en-GB"/>
              </w:rPr>
              <w:t>Use Case:</w:t>
            </w:r>
            <w:r w:rsidR="00F20CD0">
              <w:rPr>
                <w:lang w:val="en-GB"/>
              </w:rPr>
              <w:t xml:space="preserve"> Auto-select water fill and detergent amount</w:t>
            </w:r>
          </w:p>
        </w:tc>
      </w:tr>
      <w:tr w:rsidR="00A654ED" w:rsidRPr="00E41477" w14:paraId="62ABCA5C" w14:textId="77777777" w:rsidTr="00E97CC7">
        <w:tc>
          <w:tcPr>
            <w:tcW w:w="2942" w:type="dxa"/>
          </w:tcPr>
          <w:p w14:paraId="3B0FF810" w14:textId="77777777" w:rsidR="00A654ED" w:rsidRPr="00A56FF6" w:rsidRDefault="00A654ED" w:rsidP="00E97CC7">
            <w:pPr>
              <w:rPr>
                <w:b/>
                <w:lang w:val="en-GB"/>
              </w:rPr>
            </w:pPr>
            <w:r w:rsidRPr="00A56FF6">
              <w:rPr>
                <w:b/>
                <w:lang w:val="en-GB"/>
              </w:rPr>
              <w:t>Description</w:t>
            </w:r>
          </w:p>
        </w:tc>
        <w:tc>
          <w:tcPr>
            <w:tcW w:w="6120" w:type="dxa"/>
          </w:tcPr>
          <w:p w14:paraId="6EAC4A50" w14:textId="46C9197B" w:rsidR="00A654ED" w:rsidRPr="00A56FF6" w:rsidRDefault="00A654ED" w:rsidP="00530FC6">
            <w:pPr>
              <w:rPr>
                <w:lang w:val="en-GB"/>
              </w:rPr>
            </w:pPr>
            <w:r w:rsidRPr="00A56FF6">
              <w:rPr>
                <w:lang w:val="en-GB"/>
              </w:rPr>
              <w:t>When the user wants to use the washing machine he let</w:t>
            </w:r>
            <w:r w:rsidR="00AC5168" w:rsidRPr="00A56FF6">
              <w:rPr>
                <w:lang w:val="en-GB"/>
              </w:rPr>
              <w:t>s</w:t>
            </w:r>
            <w:r w:rsidRPr="00A56FF6">
              <w:rPr>
                <w:lang w:val="en-GB"/>
              </w:rPr>
              <w:t xml:space="preserve"> the machine choose the water fill base</w:t>
            </w:r>
            <w:r w:rsidR="00530FC6">
              <w:rPr>
                <w:lang w:val="en-GB"/>
              </w:rPr>
              <w:t>d</w:t>
            </w:r>
            <w:r w:rsidRPr="00A56FF6">
              <w:rPr>
                <w:lang w:val="en-GB"/>
              </w:rPr>
              <w:t xml:space="preserve"> on the weight of the load.   </w:t>
            </w:r>
          </w:p>
        </w:tc>
      </w:tr>
      <w:tr w:rsidR="00A654ED" w:rsidRPr="00A56FF6" w14:paraId="26D64F82" w14:textId="77777777" w:rsidTr="00E97CC7">
        <w:tc>
          <w:tcPr>
            <w:tcW w:w="2942" w:type="dxa"/>
          </w:tcPr>
          <w:p w14:paraId="737F0974" w14:textId="77777777" w:rsidR="00A654ED" w:rsidRPr="00A56FF6" w:rsidRDefault="00A654ED" w:rsidP="00E97CC7">
            <w:pPr>
              <w:rPr>
                <w:lang w:val="en-GB"/>
              </w:rPr>
            </w:pPr>
            <w:r w:rsidRPr="00A56FF6">
              <w:rPr>
                <w:b/>
                <w:lang w:val="en-GB"/>
              </w:rPr>
              <w:t>Actor:</w:t>
            </w:r>
            <w:r w:rsidRPr="00A56FF6">
              <w:rPr>
                <w:lang w:val="en-GB"/>
              </w:rPr>
              <w:t xml:space="preserve"> </w:t>
            </w:r>
          </w:p>
        </w:tc>
        <w:tc>
          <w:tcPr>
            <w:tcW w:w="6120" w:type="dxa"/>
          </w:tcPr>
          <w:p w14:paraId="6B9AA5C4" w14:textId="77777777" w:rsidR="00A654ED" w:rsidRPr="00A56FF6" w:rsidRDefault="00A654ED" w:rsidP="00E97CC7">
            <w:pPr>
              <w:rPr>
                <w:lang w:val="en-GB"/>
              </w:rPr>
            </w:pPr>
            <w:r w:rsidRPr="00A56FF6">
              <w:rPr>
                <w:lang w:val="en-GB"/>
              </w:rPr>
              <w:t>A washing machine user</w:t>
            </w:r>
          </w:p>
        </w:tc>
      </w:tr>
    </w:tbl>
    <w:p w14:paraId="7064F414" w14:textId="4312C242" w:rsidR="00A654ED" w:rsidRPr="00A56FF6" w:rsidRDefault="00A654ED" w:rsidP="00A97626">
      <w:pPr>
        <w:rPr>
          <w:b/>
          <w:lang w:val="en-GB"/>
        </w:rPr>
      </w:pPr>
    </w:p>
    <w:tbl>
      <w:tblPr>
        <w:tblStyle w:val="TableGrid"/>
        <w:tblW w:w="0" w:type="auto"/>
        <w:tblLook w:val="04A0" w:firstRow="1" w:lastRow="0" w:firstColumn="1" w:lastColumn="0" w:noHBand="0" w:noVBand="1"/>
      </w:tblPr>
      <w:tblGrid>
        <w:gridCol w:w="2942"/>
        <w:gridCol w:w="6120"/>
      </w:tblGrid>
      <w:tr w:rsidR="004C2563" w:rsidRPr="00E41477" w14:paraId="4AC0C77F" w14:textId="77777777" w:rsidTr="00B65A09">
        <w:tc>
          <w:tcPr>
            <w:tcW w:w="2942" w:type="dxa"/>
          </w:tcPr>
          <w:p w14:paraId="55908325" w14:textId="46FA4758" w:rsidR="004C2563" w:rsidRPr="00A56FF6" w:rsidRDefault="004C2563" w:rsidP="00B65A09">
            <w:pPr>
              <w:rPr>
                <w:lang w:val="en-GB"/>
              </w:rPr>
            </w:pPr>
            <w:r w:rsidRPr="00A56FF6">
              <w:rPr>
                <w:b/>
                <w:lang w:val="en-GB"/>
              </w:rPr>
              <w:t xml:space="preserve">Use Case ID: </w:t>
            </w:r>
            <w:r w:rsidRPr="00A56FF6">
              <w:rPr>
                <w:lang w:val="en-GB"/>
              </w:rPr>
              <w:t>UC_004</w:t>
            </w:r>
          </w:p>
        </w:tc>
        <w:tc>
          <w:tcPr>
            <w:tcW w:w="6120" w:type="dxa"/>
          </w:tcPr>
          <w:p w14:paraId="24040F04" w14:textId="163C9B76" w:rsidR="004C2563" w:rsidRPr="00A56FF6" w:rsidRDefault="004C2563" w:rsidP="00B65A09">
            <w:pPr>
              <w:rPr>
                <w:lang w:val="en-GB"/>
              </w:rPr>
            </w:pPr>
            <w:r w:rsidRPr="00A56FF6">
              <w:rPr>
                <w:b/>
                <w:lang w:val="en-GB"/>
              </w:rPr>
              <w:t>Use Case:</w:t>
            </w:r>
            <w:r w:rsidR="00F20CD0">
              <w:rPr>
                <w:lang w:val="en-GB"/>
              </w:rPr>
              <w:t xml:space="preserve"> </w:t>
            </w:r>
            <w:r w:rsidR="000B2427">
              <w:rPr>
                <w:lang w:val="en-GB"/>
              </w:rPr>
              <w:t>Detect n</w:t>
            </w:r>
            <w:r w:rsidR="000A1166">
              <w:rPr>
                <w:lang w:val="en-GB"/>
              </w:rPr>
              <w:t>o</w:t>
            </w:r>
            <w:r w:rsidR="00FC3926" w:rsidRPr="00A56FF6">
              <w:rPr>
                <w:lang w:val="en-GB"/>
              </w:rPr>
              <w:t xml:space="preserve"> detergent</w:t>
            </w:r>
          </w:p>
        </w:tc>
      </w:tr>
      <w:tr w:rsidR="004C2563" w:rsidRPr="00E41477" w14:paraId="08288FBB" w14:textId="77777777" w:rsidTr="00B65A09">
        <w:tc>
          <w:tcPr>
            <w:tcW w:w="2942" w:type="dxa"/>
          </w:tcPr>
          <w:p w14:paraId="60B23212" w14:textId="77777777" w:rsidR="004C2563" w:rsidRPr="00A56FF6" w:rsidRDefault="004C2563" w:rsidP="00B65A09">
            <w:pPr>
              <w:rPr>
                <w:b/>
                <w:lang w:val="en-GB"/>
              </w:rPr>
            </w:pPr>
            <w:r w:rsidRPr="00A56FF6">
              <w:rPr>
                <w:b/>
                <w:lang w:val="en-GB"/>
              </w:rPr>
              <w:t>Description</w:t>
            </w:r>
          </w:p>
        </w:tc>
        <w:tc>
          <w:tcPr>
            <w:tcW w:w="6120" w:type="dxa"/>
          </w:tcPr>
          <w:p w14:paraId="2F37BBB3" w14:textId="242A3F27" w:rsidR="004C2563" w:rsidRPr="00A56FF6" w:rsidRDefault="004C2563" w:rsidP="00530FC6">
            <w:pPr>
              <w:rPr>
                <w:lang w:val="en-GB"/>
              </w:rPr>
            </w:pPr>
            <w:r w:rsidRPr="00A56FF6">
              <w:rPr>
                <w:lang w:val="en-GB"/>
              </w:rPr>
              <w:t xml:space="preserve">When the user forgets to put </w:t>
            </w:r>
            <w:r w:rsidR="00B67410">
              <w:rPr>
                <w:lang w:val="en-GB"/>
              </w:rPr>
              <w:t xml:space="preserve">sufficient amount of </w:t>
            </w:r>
            <w:r w:rsidRPr="00A56FF6">
              <w:rPr>
                <w:lang w:val="en-GB"/>
              </w:rPr>
              <w:t xml:space="preserve">detergent in the pre-wash or the main wash detergent compartment the washing machine </w:t>
            </w:r>
            <w:r w:rsidR="00530FC6">
              <w:rPr>
                <w:lang w:val="en-GB"/>
              </w:rPr>
              <w:t>notifies</w:t>
            </w:r>
            <w:r w:rsidR="00E41CDB">
              <w:rPr>
                <w:lang w:val="en-GB"/>
              </w:rPr>
              <w:t xml:space="preserve"> the user.</w:t>
            </w:r>
            <w:ins w:id="16" w:author="Andova,Suzana S." w:date="2020-07-17T10:50:00Z">
              <w:r w:rsidR="00937FC7">
                <w:rPr>
                  <w:lang w:val="en-GB"/>
                </w:rPr>
                <w:t xml:space="preserve"> </w:t>
              </w:r>
            </w:ins>
          </w:p>
        </w:tc>
      </w:tr>
      <w:tr w:rsidR="004C2563" w:rsidRPr="00A56FF6" w14:paraId="026CF618" w14:textId="77777777" w:rsidTr="00B65A09">
        <w:tc>
          <w:tcPr>
            <w:tcW w:w="2942" w:type="dxa"/>
          </w:tcPr>
          <w:p w14:paraId="171EBA46" w14:textId="77777777" w:rsidR="004C2563" w:rsidRPr="00A56FF6" w:rsidRDefault="004C2563" w:rsidP="00B65A09">
            <w:pPr>
              <w:rPr>
                <w:lang w:val="en-GB"/>
              </w:rPr>
            </w:pPr>
            <w:r w:rsidRPr="00A56FF6">
              <w:rPr>
                <w:b/>
                <w:lang w:val="en-GB"/>
              </w:rPr>
              <w:t>Actor:</w:t>
            </w:r>
            <w:r w:rsidRPr="00A56FF6">
              <w:rPr>
                <w:lang w:val="en-GB"/>
              </w:rPr>
              <w:t xml:space="preserve"> </w:t>
            </w:r>
          </w:p>
        </w:tc>
        <w:tc>
          <w:tcPr>
            <w:tcW w:w="6120" w:type="dxa"/>
          </w:tcPr>
          <w:p w14:paraId="10DCD1E5" w14:textId="4E5BFEB3" w:rsidR="004C2563" w:rsidRPr="00A56FF6" w:rsidRDefault="004C2563" w:rsidP="00B65A09">
            <w:pPr>
              <w:rPr>
                <w:lang w:val="en-GB"/>
              </w:rPr>
            </w:pPr>
          </w:p>
        </w:tc>
      </w:tr>
    </w:tbl>
    <w:p w14:paraId="41B32B74" w14:textId="49FC4134" w:rsidR="004C2563" w:rsidRPr="00A56FF6" w:rsidRDefault="004C2563" w:rsidP="00A97626">
      <w:pPr>
        <w:rPr>
          <w:lang w:val="en-GB"/>
        </w:rPr>
      </w:pPr>
    </w:p>
    <w:tbl>
      <w:tblPr>
        <w:tblStyle w:val="TableGrid"/>
        <w:tblW w:w="0" w:type="auto"/>
        <w:tblLook w:val="04A0" w:firstRow="1" w:lastRow="0" w:firstColumn="1" w:lastColumn="0" w:noHBand="0" w:noVBand="1"/>
      </w:tblPr>
      <w:tblGrid>
        <w:gridCol w:w="2942"/>
        <w:gridCol w:w="6120"/>
      </w:tblGrid>
      <w:tr w:rsidR="00A654ED" w:rsidRPr="00E41477" w14:paraId="65ECF033" w14:textId="77777777" w:rsidTr="00E97CC7">
        <w:tc>
          <w:tcPr>
            <w:tcW w:w="2942" w:type="dxa"/>
          </w:tcPr>
          <w:p w14:paraId="524C15F9" w14:textId="44965433" w:rsidR="00A654ED" w:rsidRPr="00A56FF6" w:rsidRDefault="00A654ED" w:rsidP="00E97CC7">
            <w:pPr>
              <w:rPr>
                <w:lang w:val="en-GB"/>
              </w:rPr>
            </w:pPr>
            <w:r w:rsidRPr="00A56FF6">
              <w:rPr>
                <w:b/>
                <w:lang w:val="en-GB"/>
              </w:rPr>
              <w:t xml:space="preserve">Use Case ID: </w:t>
            </w:r>
            <w:r w:rsidR="004C2563" w:rsidRPr="00A56FF6">
              <w:rPr>
                <w:lang w:val="en-GB"/>
              </w:rPr>
              <w:t>UC_005</w:t>
            </w:r>
          </w:p>
        </w:tc>
        <w:tc>
          <w:tcPr>
            <w:tcW w:w="6120" w:type="dxa"/>
          </w:tcPr>
          <w:p w14:paraId="4BF3E033" w14:textId="4AE23F90" w:rsidR="00A654ED" w:rsidRPr="00A56FF6" w:rsidRDefault="00A654ED" w:rsidP="00E97CC7">
            <w:pPr>
              <w:rPr>
                <w:lang w:val="en-GB"/>
              </w:rPr>
            </w:pPr>
            <w:r w:rsidRPr="00A56FF6">
              <w:rPr>
                <w:b/>
                <w:lang w:val="en-GB"/>
              </w:rPr>
              <w:t>Use Case:</w:t>
            </w:r>
            <w:r w:rsidRPr="00A56FF6">
              <w:rPr>
                <w:lang w:val="en-GB"/>
              </w:rPr>
              <w:t xml:space="preserve"> Pause a running washing program</w:t>
            </w:r>
          </w:p>
        </w:tc>
      </w:tr>
      <w:tr w:rsidR="00A654ED" w:rsidRPr="00E41477" w14:paraId="21F393B2" w14:textId="77777777" w:rsidTr="00E97CC7">
        <w:tc>
          <w:tcPr>
            <w:tcW w:w="2942" w:type="dxa"/>
          </w:tcPr>
          <w:p w14:paraId="4DC7AF0A" w14:textId="77777777" w:rsidR="00A654ED" w:rsidRPr="00A56FF6" w:rsidRDefault="00A654ED" w:rsidP="00E97CC7">
            <w:pPr>
              <w:rPr>
                <w:b/>
                <w:lang w:val="en-GB"/>
              </w:rPr>
            </w:pPr>
            <w:r w:rsidRPr="00A56FF6">
              <w:rPr>
                <w:b/>
                <w:lang w:val="en-GB"/>
              </w:rPr>
              <w:t>Description</w:t>
            </w:r>
          </w:p>
        </w:tc>
        <w:tc>
          <w:tcPr>
            <w:tcW w:w="6120" w:type="dxa"/>
          </w:tcPr>
          <w:p w14:paraId="0092FCA9" w14:textId="775D02F4" w:rsidR="00A654ED" w:rsidRPr="00A56FF6" w:rsidRDefault="00A654ED" w:rsidP="00A654ED">
            <w:pPr>
              <w:rPr>
                <w:lang w:val="en-GB"/>
              </w:rPr>
            </w:pPr>
            <w:r w:rsidRPr="00A56FF6">
              <w:rPr>
                <w:lang w:val="en-GB"/>
              </w:rPr>
              <w:t xml:space="preserve">When the user wants to add extra load </w:t>
            </w:r>
            <w:r w:rsidR="00AC5168" w:rsidRPr="00A56FF6">
              <w:rPr>
                <w:lang w:val="en-GB"/>
              </w:rPr>
              <w:t xml:space="preserve">he </w:t>
            </w:r>
            <w:r w:rsidRPr="00A56FF6">
              <w:rPr>
                <w:lang w:val="en-GB"/>
              </w:rPr>
              <w:t>pause</w:t>
            </w:r>
            <w:r w:rsidR="00AC5168" w:rsidRPr="00A56FF6">
              <w:rPr>
                <w:lang w:val="en-GB"/>
              </w:rPr>
              <w:t>s</w:t>
            </w:r>
            <w:r w:rsidRPr="00A56FF6">
              <w:rPr>
                <w:lang w:val="en-GB"/>
              </w:rPr>
              <w:t xml:space="preserve"> the running washing program. </w:t>
            </w:r>
          </w:p>
        </w:tc>
      </w:tr>
      <w:tr w:rsidR="00A654ED" w:rsidRPr="00A56FF6" w14:paraId="727B0055" w14:textId="77777777" w:rsidTr="00E97CC7">
        <w:tc>
          <w:tcPr>
            <w:tcW w:w="2942" w:type="dxa"/>
          </w:tcPr>
          <w:p w14:paraId="1875E544" w14:textId="77777777" w:rsidR="00A654ED" w:rsidRPr="00A56FF6" w:rsidRDefault="00A654ED" w:rsidP="00E97CC7">
            <w:pPr>
              <w:rPr>
                <w:lang w:val="en-GB"/>
              </w:rPr>
            </w:pPr>
            <w:r w:rsidRPr="00A56FF6">
              <w:rPr>
                <w:b/>
                <w:lang w:val="en-GB"/>
              </w:rPr>
              <w:t>Actor:</w:t>
            </w:r>
            <w:r w:rsidRPr="00A56FF6">
              <w:rPr>
                <w:lang w:val="en-GB"/>
              </w:rPr>
              <w:t xml:space="preserve"> </w:t>
            </w:r>
          </w:p>
        </w:tc>
        <w:tc>
          <w:tcPr>
            <w:tcW w:w="6120" w:type="dxa"/>
          </w:tcPr>
          <w:p w14:paraId="7DE91942" w14:textId="77777777" w:rsidR="00A654ED" w:rsidRPr="00A56FF6" w:rsidRDefault="00A654ED" w:rsidP="00E97CC7">
            <w:pPr>
              <w:rPr>
                <w:lang w:val="en-GB"/>
              </w:rPr>
            </w:pPr>
            <w:r w:rsidRPr="00A56FF6">
              <w:rPr>
                <w:lang w:val="en-GB"/>
              </w:rPr>
              <w:t>A washing machine user</w:t>
            </w:r>
          </w:p>
        </w:tc>
      </w:tr>
    </w:tbl>
    <w:p w14:paraId="21E110BE" w14:textId="2D44DFA3" w:rsidR="00A654ED" w:rsidRDefault="00A654ED" w:rsidP="00A97626">
      <w:pPr>
        <w:rPr>
          <w:b/>
          <w:lang w:val="en-GB"/>
        </w:rPr>
      </w:pPr>
    </w:p>
    <w:tbl>
      <w:tblPr>
        <w:tblStyle w:val="TableGrid"/>
        <w:tblW w:w="0" w:type="auto"/>
        <w:tblLook w:val="04A0" w:firstRow="1" w:lastRow="0" w:firstColumn="1" w:lastColumn="0" w:noHBand="0" w:noVBand="1"/>
      </w:tblPr>
      <w:tblGrid>
        <w:gridCol w:w="2942"/>
        <w:gridCol w:w="6120"/>
      </w:tblGrid>
      <w:tr w:rsidR="00DA71A6" w:rsidRPr="00E41477" w14:paraId="3F551773" w14:textId="77777777" w:rsidTr="00EB6261">
        <w:tc>
          <w:tcPr>
            <w:tcW w:w="2942" w:type="dxa"/>
          </w:tcPr>
          <w:p w14:paraId="116ECCBD" w14:textId="206DCF37" w:rsidR="00DA71A6" w:rsidRPr="00A56FF6" w:rsidRDefault="00DA71A6" w:rsidP="00EB6261">
            <w:pPr>
              <w:rPr>
                <w:lang w:val="en-GB"/>
              </w:rPr>
            </w:pPr>
            <w:r w:rsidRPr="00A56FF6">
              <w:rPr>
                <w:b/>
                <w:lang w:val="en-GB"/>
              </w:rPr>
              <w:t xml:space="preserve">Use Case ID: </w:t>
            </w:r>
            <w:r w:rsidRPr="00A56FF6">
              <w:rPr>
                <w:lang w:val="en-GB"/>
              </w:rPr>
              <w:t>UC_00</w:t>
            </w:r>
            <w:r w:rsidR="00326B98">
              <w:rPr>
                <w:lang w:val="en-GB"/>
              </w:rPr>
              <w:t>6</w:t>
            </w:r>
          </w:p>
        </w:tc>
        <w:tc>
          <w:tcPr>
            <w:tcW w:w="6120" w:type="dxa"/>
          </w:tcPr>
          <w:p w14:paraId="62B11A91" w14:textId="022056EE" w:rsidR="00DA71A6" w:rsidRPr="00A56FF6" w:rsidRDefault="00DA71A6" w:rsidP="00EB6261">
            <w:pPr>
              <w:rPr>
                <w:lang w:val="en-GB"/>
              </w:rPr>
            </w:pPr>
            <w:r w:rsidRPr="00A56FF6">
              <w:rPr>
                <w:b/>
                <w:lang w:val="en-GB"/>
              </w:rPr>
              <w:t>Use Case:</w:t>
            </w:r>
            <w:r w:rsidRPr="00A56FF6">
              <w:rPr>
                <w:lang w:val="en-GB"/>
              </w:rPr>
              <w:t xml:space="preserve"> </w:t>
            </w:r>
            <w:r w:rsidR="009B6158">
              <w:rPr>
                <w:lang w:val="en-GB"/>
              </w:rPr>
              <w:t>Change the washing machine program setting</w:t>
            </w:r>
          </w:p>
        </w:tc>
      </w:tr>
      <w:tr w:rsidR="00DA71A6" w:rsidRPr="00E41477" w14:paraId="78184A00" w14:textId="77777777" w:rsidTr="00EB6261">
        <w:tc>
          <w:tcPr>
            <w:tcW w:w="2942" w:type="dxa"/>
          </w:tcPr>
          <w:p w14:paraId="3E716A66" w14:textId="77777777" w:rsidR="00DA71A6" w:rsidRPr="00A56FF6" w:rsidRDefault="00DA71A6" w:rsidP="00EB6261">
            <w:pPr>
              <w:rPr>
                <w:b/>
                <w:lang w:val="en-GB"/>
              </w:rPr>
            </w:pPr>
            <w:r w:rsidRPr="00A56FF6">
              <w:rPr>
                <w:b/>
                <w:lang w:val="en-GB"/>
              </w:rPr>
              <w:t>Description</w:t>
            </w:r>
          </w:p>
        </w:tc>
        <w:tc>
          <w:tcPr>
            <w:tcW w:w="6120" w:type="dxa"/>
          </w:tcPr>
          <w:p w14:paraId="200B99CE" w14:textId="03B824EA" w:rsidR="00DA71A6" w:rsidRPr="00A56FF6" w:rsidRDefault="00EB4007" w:rsidP="00EB6261">
            <w:pPr>
              <w:rPr>
                <w:lang w:val="en-GB"/>
              </w:rPr>
            </w:pPr>
            <w:r>
              <w:rPr>
                <w:lang w:val="en-GB"/>
              </w:rPr>
              <w:t xml:space="preserve">When the user wants to change to a different washing machine program </w:t>
            </w:r>
            <w:r w:rsidR="009E6872">
              <w:rPr>
                <w:lang w:val="en-GB"/>
              </w:rPr>
              <w:t>during a wash</w:t>
            </w:r>
            <w:r w:rsidR="00D05E64">
              <w:rPr>
                <w:lang w:val="en-GB"/>
              </w:rPr>
              <w:t xml:space="preserve"> after 1 minute</w:t>
            </w:r>
            <w:r>
              <w:rPr>
                <w:lang w:val="en-GB"/>
              </w:rPr>
              <w:t>.</w:t>
            </w:r>
            <w:r w:rsidR="00DA71A6" w:rsidRPr="00A56FF6">
              <w:rPr>
                <w:lang w:val="en-GB"/>
              </w:rPr>
              <w:t xml:space="preserve"> </w:t>
            </w:r>
          </w:p>
        </w:tc>
      </w:tr>
      <w:tr w:rsidR="00DA71A6" w:rsidRPr="00A56FF6" w14:paraId="2B546DEA" w14:textId="77777777" w:rsidTr="00EB6261">
        <w:tc>
          <w:tcPr>
            <w:tcW w:w="2942" w:type="dxa"/>
          </w:tcPr>
          <w:p w14:paraId="56DBDDDB" w14:textId="77777777" w:rsidR="00DA71A6" w:rsidRPr="00A56FF6" w:rsidRDefault="00DA71A6" w:rsidP="00EB6261">
            <w:pPr>
              <w:rPr>
                <w:lang w:val="en-GB"/>
              </w:rPr>
            </w:pPr>
            <w:r w:rsidRPr="00A56FF6">
              <w:rPr>
                <w:b/>
                <w:lang w:val="en-GB"/>
              </w:rPr>
              <w:t>Actor:</w:t>
            </w:r>
            <w:r w:rsidRPr="00A56FF6">
              <w:rPr>
                <w:lang w:val="en-GB"/>
              </w:rPr>
              <w:t xml:space="preserve"> </w:t>
            </w:r>
          </w:p>
        </w:tc>
        <w:tc>
          <w:tcPr>
            <w:tcW w:w="6120" w:type="dxa"/>
          </w:tcPr>
          <w:p w14:paraId="4BDAFE23" w14:textId="77777777" w:rsidR="00DA71A6" w:rsidRPr="00A56FF6" w:rsidRDefault="00DA71A6" w:rsidP="00EB6261">
            <w:pPr>
              <w:rPr>
                <w:lang w:val="en-GB"/>
              </w:rPr>
            </w:pPr>
            <w:r w:rsidRPr="00A56FF6">
              <w:rPr>
                <w:lang w:val="en-GB"/>
              </w:rPr>
              <w:t>A washing machine user</w:t>
            </w:r>
          </w:p>
        </w:tc>
      </w:tr>
    </w:tbl>
    <w:p w14:paraId="2E01ADA1" w14:textId="77777777" w:rsidR="00DA71A6" w:rsidRDefault="00DA71A6" w:rsidP="00A97626">
      <w:pPr>
        <w:rPr>
          <w:b/>
          <w:lang w:val="en-GB"/>
        </w:rPr>
      </w:pPr>
    </w:p>
    <w:tbl>
      <w:tblPr>
        <w:tblStyle w:val="TableGrid"/>
        <w:tblW w:w="0" w:type="auto"/>
        <w:tblLook w:val="04A0" w:firstRow="1" w:lastRow="0" w:firstColumn="1" w:lastColumn="0" w:noHBand="0" w:noVBand="1"/>
      </w:tblPr>
      <w:tblGrid>
        <w:gridCol w:w="2942"/>
        <w:gridCol w:w="6120"/>
      </w:tblGrid>
      <w:tr w:rsidR="00720A5E" w:rsidRPr="00E41477" w14:paraId="6FADE824" w14:textId="77777777" w:rsidTr="00EB6261">
        <w:tc>
          <w:tcPr>
            <w:tcW w:w="2942" w:type="dxa"/>
          </w:tcPr>
          <w:p w14:paraId="5AB74DF9" w14:textId="3926616C" w:rsidR="00720A5E" w:rsidRPr="00A56FF6" w:rsidRDefault="00720A5E" w:rsidP="00EB6261">
            <w:pPr>
              <w:rPr>
                <w:lang w:val="en-GB"/>
              </w:rPr>
            </w:pPr>
            <w:r w:rsidRPr="00A56FF6">
              <w:rPr>
                <w:b/>
                <w:lang w:val="en-GB"/>
              </w:rPr>
              <w:t xml:space="preserve">Use Case ID: </w:t>
            </w:r>
            <w:r w:rsidRPr="00A56FF6">
              <w:rPr>
                <w:lang w:val="en-GB"/>
              </w:rPr>
              <w:t>UC_00</w:t>
            </w:r>
            <w:r w:rsidR="009E33C7">
              <w:rPr>
                <w:lang w:val="en-GB"/>
              </w:rPr>
              <w:t>7</w:t>
            </w:r>
          </w:p>
        </w:tc>
        <w:tc>
          <w:tcPr>
            <w:tcW w:w="6120" w:type="dxa"/>
          </w:tcPr>
          <w:p w14:paraId="453725B2" w14:textId="09316EF4" w:rsidR="00720A5E" w:rsidRPr="00A56FF6" w:rsidRDefault="00720A5E" w:rsidP="00EB6261">
            <w:pPr>
              <w:rPr>
                <w:lang w:val="en-GB"/>
              </w:rPr>
            </w:pPr>
            <w:r w:rsidRPr="00A56FF6">
              <w:rPr>
                <w:b/>
                <w:lang w:val="en-GB"/>
              </w:rPr>
              <w:t>Use Case:</w:t>
            </w:r>
            <w:r w:rsidRPr="00A56FF6">
              <w:rPr>
                <w:lang w:val="en-GB"/>
              </w:rPr>
              <w:t xml:space="preserve"> </w:t>
            </w:r>
            <w:r w:rsidR="005B1518">
              <w:rPr>
                <w:lang w:val="en-GB"/>
              </w:rPr>
              <w:t>Update the software on the washing machine</w:t>
            </w:r>
          </w:p>
        </w:tc>
      </w:tr>
      <w:tr w:rsidR="00720A5E" w:rsidRPr="00E41477" w14:paraId="55297F7F" w14:textId="77777777" w:rsidTr="00EB6261">
        <w:tc>
          <w:tcPr>
            <w:tcW w:w="2942" w:type="dxa"/>
          </w:tcPr>
          <w:p w14:paraId="7DAF9C0B" w14:textId="77777777" w:rsidR="00720A5E" w:rsidRPr="00A56FF6" w:rsidRDefault="00720A5E" w:rsidP="00EB6261">
            <w:pPr>
              <w:rPr>
                <w:b/>
                <w:lang w:val="en-GB"/>
              </w:rPr>
            </w:pPr>
            <w:r w:rsidRPr="00A56FF6">
              <w:rPr>
                <w:b/>
                <w:lang w:val="en-GB"/>
              </w:rPr>
              <w:t>Description</w:t>
            </w:r>
          </w:p>
        </w:tc>
        <w:tc>
          <w:tcPr>
            <w:tcW w:w="6120" w:type="dxa"/>
          </w:tcPr>
          <w:p w14:paraId="550252A6" w14:textId="2AA14002" w:rsidR="00720A5E" w:rsidRPr="00A56FF6" w:rsidRDefault="004C3876" w:rsidP="00EB6261">
            <w:pPr>
              <w:rPr>
                <w:lang w:val="en-GB"/>
              </w:rPr>
            </w:pPr>
            <w:r>
              <w:rPr>
                <w:lang w:val="en-GB"/>
              </w:rPr>
              <w:t xml:space="preserve">When a </w:t>
            </w:r>
            <w:r w:rsidR="0003018A">
              <w:rPr>
                <w:lang w:val="en-GB"/>
              </w:rPr>
              <w:t>actor</w:t>
            </w:r>
            <w:r>
              <w:rPr>
                <w:lang w:val="en-GB"/>
              </w:rPr>
              <w:t xml:space="preserve"> wants to add a new defined program to the washing machine that came out after the washing machines release.</w:t>
            </w:r>
          </w:p>
        </w:tc>
      </w:tr>
      <w:tr w:rsidR="00720A5E" w:rsidRPr="00A56FF6" w14:paraId="493D4BC0" w14:textId="77777777" w:rsidTr="00EB6261">
        <w:tc>
          <w:tcPr>
            <w:tcW w:w="2942" w:type="dxa"/>
          </w:tcPr>
          <w:p w14:paraId="340D1922" w14:textId="77777777" w:rsidR="00720A5E" w:rsidRPr="00A56FF6" w:rsidRDefault="00720A5E" w:rsidP="00EB6261">
            <w:pPr>
              <w:rPr>
                <w:lang w:val="en-GB"/>
              </w:rPr>
            </w:pPr>
            <w:r w:rsidRPr="00A56FF6">
              <w:rPr>
                <w:b/>
                <w:lang w:val="en-GB"/>
              </w:rPr>
              <w:t>Actor:</w:t>
            </w:r>
            <w:r w:rsidRPr="00A56FF6">
              <w:rPr>
                <w:lang w:val="en-GB"/>
              </w:rPr>
              <w:t xml:space="preserve"> </w:t>
            </w:r>
          </w:p>
        </w:tc>
        <w:tc>
          <w:tcPr>
            <w:tcW w:w="6120" w:type="dxa"/>
          </w:tcPr>
          <w:p w14:paraId="7589F9B3" w14:textId="5ABFB227" w:rsidR="00720A5E" w:rsidRPr="00A56FF6" w:rsidRDefault="00720A5E" w:rsidP="00EB6261">
            <w:pPr>
              <w:rPr>
                <w:lang w:val="en-GB"/>
              </w:rPr>
            </w:pPr>
          </w:p>
        </w:tc>
      </w:tr>
    </w:tbl>
    <w:p w14:paraId="7856B101" w14:textId="2CCE4C43" w:rsidR="000C6AFE" w:rsidRPr="00A56FF6" w:rsidRDefault="000C6AFE" w:rsidP="00A97626">
      <w:pPr>
        <w:rPr>
          <w:b/>
          <w:lang w:val="en-GB"/>
        </w:rPr>
      </w:pPr>
    </w:p>
    <w:p w14:paraId="397095E1" w14:textId="11E285A9" w:rsidR="00A97626" w:rsidRPr="009B09FE" w:rsidRDefault="00A97626" w:rsidP="009B09FE">
      <w:pPr>
        <w:pStyle w:val="Heading2"/>
        <w:rPr>
          <w:sz w:val="20"/>
          <w:szCs w:val="20"/>
        </w:rPr>
      </w:pPr>
      <w:bookmarkStart w:id="17" w:name="_Toc45886320"/>
      <w:r w:rsidRPr="00A56FF6">
        <w:t>Use</w:t>
      </w:r>
      <w:r w:rsidR="003D5A4D" w:rsidRPr="00A56FF6">
        <w:t>r</w:t>
      </w:r>
      <w:r w:rsidRPr="00A56FF6">
        <w:t xml:space="preserve"> requirements</w:t>
      </w:r>
      <w:bookmarkEnd w:id="17"/>
      <w:r w:rsidR="00022DDE">
        <w:t xml:space="preserve"> </w:t>
      </w:r>
    </w:p>
    <w:p w14:paraId="2F329DAC" w14:textId="460BAA7E" w:rsidR="00A97626" w:rsidRPr="00A56FF6" w:rsidRDefault="00A97626" w:rsidP="00902D38">
      <w:pPr>
        <w:pStyle w:val="Caption"/>
        <w:ind w:left="138" w:firstLine="708"/>
        <w:jc w:val="both"/>
        <w:rPr>
          <w:i w:val="0"/>
          <w:iCs w:val="0"/>
          <w:color w:val="auto"/>
          <w:sz w:val="22"/>
          <w:szCs w:val="20"/>
          <w:lang w:val="en-GB"/>
        </w:rPr>
      </w:pPr>
      <w:r w:rsidRPr="00A56FF6">
        <w:rPr>
          <w:i w:val="0"/>
          <w:iCs w:val="0"/>
          <w:color w:val="auto"/>
          <w:sz w:val="22"/>
          <w:szCs w:val="20"/>
          <w:lang w:val="en-GB"/>
        </w:rPr>
        <w:t xml:space="preserve">A user requirement describes </w:t>
      </w:r>
      <w:r w:rsidR="00F252EC" w:rsidRPr="00A56FF6">
        <w:rPr>
          <w:i w:val="0"/>
          <w:iCs w:val="0"/>
          <w:color w:val="auto"/>
          <w:sz w:val="22"/>
          <w:szCs w:val="20"/>
          <w:lang w:val="en-GB"/>
        </w:rPr>
        <w:t>what a user expects the system to do</w:t>
      </w:r>
      <w:r w:rsidRPr="00A56FF6">
        <w:rPr>
          <w:i w:val="0"/>
          <w:iCs w:val="0"/>
          <w:color w:val="auto"/>
          <w:sz w:val="22"/>
          <w:szCs w:val="20"/>
          <w:lang w:val="en-GB"/>
        </w:rPr>
        <w:t>.</w:t>
      </w:r>
    </w:p>
    <w:tbl>
      <w:tblPr>
        <w:tblStyle w:val="TableGrid"/>
        <w:tblW w:w="0" w:type="auto"/>
        <w:tblLook w:val="04A0" w:firstRow="1" w:lastRow="0" w:firstColumn="1" w:lastColumn="0" w:noHBand="0" w:noVBand="1"/>
      </w:tblPr>
      <w:tblGrid>
        <w:gridCol w:w="1795"/>
        <w:gridCol w:w="6030"/>
        <w:gridCol w:w="1237"/>
      </w:tblGrid>
      <w:tr w:rsidR="00A97626" w:rsidRPr="00A56FF6" w14:paraId="51C6ED93" w14:textId="77777777" w:rsidTr="00093A90">
        <w:tc>
          <w:tcPr>
            <w:tcW w:w="1795" w:type="dxa"/>
          </w:tcPr>
          <w:p w14:paraId="43D7AD85" w14:textId="3FDD1177" w:rsidR="00A97626" w:rsidRPr="00A56FF6" w:rsidRDefault="00093A90" w:rsidP="00B8070C">
            <w:pPr>
              <w:rPr>
                <w:lang w:val="en-GB"/>
              </w:rPr>
            </w:pPr>
            <w:r w:rsidRPr="00A56FF6">
              <w:rPr>
                <w:b/>
                <w:lang w:val="en-GB"/>
              </w:rPr>
              <w:t>Requirement ID</w:t>
            </w:r>
          </w:p>
        </w:tc>
        <w:tc>
          <w:tcPr>
            <w:tcW w:w="6030" w:type="dxa"/>
          </w:tcPr>
          <w:p w14:paraId="4426ADDA" w14:textId="7ECB7E3F" w:rsidR="00093A90" w:rsidRPr="00A56FF6" w:rsidRDefault="00093A90" w:rsidP="00093A90">
            <w:pPr>
              <w:rPr>
                <w:lang w:val="en-GB"/>
              </w:rPr>
            </w:pPr>
            <w:r w:rsidRPr="00A56FF6">
              <w:rPr>
                <w:b/>
                <w:lang w:val="en-GB"/>
              </w:rPr>
              <w:t>Description</w:t>
            </w:r>
            <w:r w:rsidRPr="00A56FF6">
              <w:rPr>
                <w:lang w:val="en-GB"/>
              </w:rPr>
              <w:t xml:space="preserve"> </w:t>
            </w:r>
          </w:p>
          <w:p w14:paraId="44289F95" w14:textId="01FE553D" w:rsidR="00A97626" w:rsidRPr="00A56FF6" w:rsidRDefault="00A97626" w:rsidP="00B8070C">
            <w:pPr>
              <w:rPr>
                <w:lang w:val="en-GB"/>
              </w:rPr>
            </w:pPr>
          </w:p>
        </w:tc>
        <w:tc>
          <w:tcPr>
            <w:tcW w:w="1237" w:type="dxa"/>
          </w:tcPr>
          <w:p w14:paraId="657EEFEB" w14:textId="49176587" w:rsidR="00A97626" w:rsidRPr="00A56FF6" w:rsidRDefault="00093A90" w:rsidP="00093A90">
            <w:pPr>
              <w:rPr>
                <w:b/>
                <w:lang w:val="en-GB"/>
              </w:rPr>
            </w:pPr>
            <w:r w:rsidRPr="00A56FF6">
              <w:rPr>
                <w:b/>
                <w:lang w:val="en-GB"/>
              </w:rPr>
              <w:t>Use Cases</w:t>
            </w:r>
          </w:p>
        </w:tc>
      </w:tr>
      <w:tr w:rsidR="00093A90" w:rsidRPr="00A56FF6" w14:paraId="01DE0007" w14:textId="77777777" w:rsidTr="00093A90">
        <w:tc>
          <w:tcPr>
            <w:tcW w:w="1795" w:type="dxa"/>
          </w:tcPr>
          <w:p w14:paraId="3BE2B073" w14:textId="3009B082" w:rsidR="00093A90" w:rsidRPr="00A56FF6" w:rsidRDefault="00093A90" w:rsidP="00B8070C">
            <w:pPr>
              <w:rPr>
                <w:b/>
                <w:lang w:val="en-GB"/>
              </w:rPr>
            </w:pPr>
            <w:r w:rsidRPr="00A56FF6">
              <w:rPr>
                <w:b/>
                <w:lang w:val="en-GB"/>
              </w:rPr>
              <w:t>UR</w:t>
            </w:r>
            <w:r w:rsidRPr="00A56FF6">
              <w:rPr>
                <w:lang w:val="en-GB"/>
              </w:rPr>
              <w:t>_001</w:t>
            </w:r>
          </w:p>
        </w:tc>
        <w:tc>
          <w:tcPr>
            <w:tcW w:w="6030" w:type="dxa"/>
          </w:tcPr>
          <w:p w14:paraId="02980013" w14:textId="3F0225A0" w:rsidR="00093A90" w:rsidRPr="00A56FF6" w:rsidRDefault="00093A90" w:rsidP="00A405F2">
            <w:pPr>
              <w:rPr>
                <w:b/>
                <w:lang w:val="en-GB"/>
              </w:rPr>
            </w:pPr>
            <w:r w:rsidRPr="00A56FF6">
              <w:rPr>
                <w:lang w:val="en-GB"/>
              </w:rPr>
              <w:t>A</w:t>
            </w:r>
            <w:r w:rsidR="002B7A6E">
              <w:rPr>
                <w:lang w:val="en-GB"/>
              </w:rPr>
              <w:t xml:space="preserve"> user shall be able to select a </w:t>
            </w:r>
            <w:r w:rsidRPr="00A56FF6">
              <w:rPr>
                <w:lang w:val="en-GB"/>
              </w:rPr>
              <w:t xml:space="preserve">program </w:t>
            </w:r>
            <w:r w:rsidR="00597035" w:rsidRPr="00A56FF6">
              <w:rPr>
                <w:lang w:val="en-GB"/>
              </w:rPr>
              <w:t xml:space="preserve">from </w:t>
            </w:r>
            <w:r w:rsidRPr="00A56FF6">
              <w:rPr>
                <w:lang w:val="en-GB"/>
              </w:rPr>
              <w:t>the predefined washing programs.</w:t>
            </w:r>
          </w:p>
        </w:tc>
        <w:tc>
          <w:tcPr>
            <w:tcW w:w="1237" w:type="dxa"/>
          </w:tcPr>
          <w:p w14:paraId="1C4799A5" w14:textId="219EC642" w:rsidR="00093A90" w:rsidRPr="00A56FF6" w:rsidRDefault="00093A90" w:rsidP="00B8070C">
            <w:pPr>
              <w:rPr>
                <w:b/>
                <w:lang w:val="en-GB"/>
              </w:rPr>
            </w:pPr>
            <w:r w:rsidRPr="00A56FF6">
              <w:rPr>
                <w:lang w:val="en-GB"/>
              </w:rPr>
              <w:t>UC_001</w:t>
            </w:r>
          </w:p>
        </w:tc>
      </w:tr>
      <w:tr w:rsidR="00093A90" w:rsidRPr="00A56FF6" w14:paraId="07347D59" w14:textId="77777777" w:rsidTr="00093A90">
        <w:tc>
          <w:tcPr>
            <w:tcW w:w="1795" w:type="dxa"/>
          </w:tcPr>
          <w:p w14:paraId="28490FCB" w14:textId="64E4315C" w:rsidR="00093A90" w:rsidRPr="00A56FF6" w:rsidRDefault="00093A90" w:rsidP="00093A90">
            <w:pPr>
              <w:rPr>
                <w:b/>
                <w:lang w:val="en-GB"/>
              </w:rPr>
            </w:pPr>
            <w:r w:rsidRPr="00A56FF6">
              <w:rPr>
                <w:b/>
                <w:lang w:val="en-GB"/>
              </w:rPr>
              <w:t>UR</w:t>
            </w:r>
            <w:r w:rsidRPr="00A56FF6">
              <w:rPr>
                <w:lang w:val="en-GB"/>
              </w:rPr>
              <w:t>_002</w:t>
            </w:r>
          </w:p>
        </w:tc>
        <w:tc>
          <w:tcPr>
            <w:tcW w:w="6030" w:type="dxa"/>
          </w:tcPr>
          <w:p w14:paraId="15EFABC6" w14:textId="0EF00859" w:rsidR="00093A90" w:rsidRPr="00A56FF6" w:rsidRDefault="00093A90" w:rsidP="00AC5168">
            <w:pPr>
              <w:rPr>
                <w:b/>
                <w:lang w:val="en-GB"/>
              </w:rPr>
            </w:pPr>
            <w:r w:rsidRPr="00A56FF6">
              <w:rPr>
                <w:lang w:val="en-GB"/>
              </w:rPr>
              <w:t xml:space="preserve">A user shall be able to </w:t>
            </w:r>
            <w:r w:rsidR="00AC5168" w:rsidRPr="00A56FF6">
              <w:rPr>
                <w:lang w:val="en-GB"/>
              </w:rPr>
              <w:t>adjust the spin speed</w:t>
            </w:r>
            <w:r w:rsidR="000A1166">
              <w:rPr>
                <w:lang w:val="en-GB"/>
              </w:rPr>
              <w:t>,</w:t>
            </w:r>
            <w:r w:rsidR="00AC5168" w:rsidRPr="00A56FF6">
              <w:rPr>
                <w:lang w:val="en-GB"/>
              </w:rPr>
              <w:t xml:space="preserve"> heating level</w:t>
            </w:r>
            <w:r w:rsidR="000A1166">
              <w:rPr>
                <w:lang w:val="en-GB"/>
              </w:rPr>
              <w:t xml:space="preserve"> or water fill of the main wash</w:t>
            </w:r>
            <w:r w:rsidR="00AC5168" w:rsidRPr="00A56FF6">
              <w:rPr>
                <w:lang w:val="en-GB"/>
              </w:rPr>
              <w:t xml:space="preserve"> of the selected predefined program before the washing programs starts. </w:t>
            </w:r>
          </w:p>
        </w:tc>
        <w:tc>
          <w:tcPr>
            <w:tcW w:w="1237" w:type="dxa"/>
          </w:tcPr>
          <w:p w14:paraId="269D9A48" w14:textId="727156DA" w:rsidR="00093A90" w:rsidRPr="00A56FF6" w:rsidRDefault="00093A90" w:rsidP="00093A90">
            <w:pPr>
              <w:rPr>
                <w:b/>
                <w:lang w:val="en-GB"/>
              </w:rPr>
            </w:pPr>
            <w:r w:rsidRPr="00A56FF6">
              <w:rPr>
                <w:lang w:val="en-GB"/>
              </w:rPr>
              <w:t>UC_001</w:t>
            </w:r>
          </w:p>
        </w:tc>
      </w:tr>
      <w:tr w:rsidR="00093A90" w:rsidRPr="00A56FF6" w14:paraId="0E3140D4" w14:textId="77777777" w:rsidTr="00093A90">
        <w:trPr>
          <w:trHeight w:val="607"/>
        </w:trPr>
        <w:tc>
          <w:tcPr>
            <w:tcW w:w="1795" w:type="dxa"/>
          </w:tcPr>
          <w:p w14:paraId="4D47948E" w14:textId="3FBC3FF0" w:rsidR="00093A90" w:rsidRPr="00A56FF6" w:rsidRDefault="00093A90" w:rsidP="00093A90">
            <w:pPr>
              <w:rPr>
                <w:b/>
                <w:lang w:val="en-GB"/>
              </w:rPr>
            </w:pPr>
            <w:r w:rsidRPr="00A56FF6">
              <w:rPr>
                <w:b/>
                <w:lang w:val="en-GB"/>
              </w:rPr>
              <w:t>UR</w:t>
            </w:r>
            <w:r w:rsidRPr="00A56FF6">
              <w:rPr>
                <w:lang w:val="en-GB"/>
              </w:rPr>
              <w:t>_003</w:t>
            </w:r>
          </w:p>
        </w:tc>
        <w:tc>
          <w:tcPr>
            <w:tcW w:w="6030" w:type="dxa"/>
          </w:tcPr>
          <w:p w14:paraId="4E1AF9BB" w14:textId="31472C11" w:rsidR="00093A90" w:rsidRPr="001C673B" w:rsidRDefault="00AC5168" w:rsidP="001C673B">
            <w:pPr>
              <w:rPr>
                <w:b/>
                <w:lang w:val="en-US"/>
              </w:rPr>
            </w:pPr>
            <w:r w:rsidRPr="00A56FF6">
              <w:rPr>
                <w:lang w:val="en-GB"/>
              </w:rPr>
              <w:t xml:space="preserve">A user shall be able to cancel the </w:t>
            </w:r>
            <w:r w:rsidR="001C673B">
              <w:rPr>
                <w:lang w:val="en-GB"/>
              </w:rPr>
              <w:t xml:space="preserve">just made selection of a </w:t>
            </w:r>
            <w:r w:rsidRPr="00A56FF6">
              <w:rPr>
                <w:lang w:val="en-GB"/>
              </w:rPr>
              <w:t>washing program</w:t>
            </w:r>
            <w:r w:rsidR="00597035" w:rsidRPr="00A56FF6">
              <w:rPr>
                <w:lang w:val="en-GB"/>
              </w:rPr>
              <w:t>.</w:t>
            </w:r>
          </w:p>
        </w:tc>
        <w:tc>
          <w:tcPr>
            <w:tcW w:w="1237" w:type="dxa"/>
          </w:tcPr>
          <w:p w14:paraId="7BEB5538" w14:textId="367FE14D" w:rsidR="00093A90" w:rsidRPr="00A56FF6" w:rsidRDefault="00093A90" w:rsidP="00A56FF6">
            <w:pPr>
              <w:keepNext/>
              <w:rPr>
                <w:lang w:val="en-GB"/>
              </w:rPr>
            </w:pPr>
            <w:r w:rsidRPr="00A56FF6">
              <w:rPr>
                <w:lang w:val="en-GB"/>
              </w:rPr>
              <w:t>U</w:t>
            </w:r>
            <w:r w:rsidR="0004180D" w:rsidRPr="00A56FF6">
              <w:rPr>
                <w:lang w:val="en-GB"/>
              </w:rPr>
              <w:t>C_001</w:t>
            </w:r>
          </w:p>
        </w:tc>
      </w:tr>
      <w:tr w:rsidR="00B95103" w:rsidRPr="00E41477" w14:paraId="7210DC73" w14:textId="77777777" w:rsidTr="00093A90">
        <w:trPr>
          <w:trHeight w:val="607"/>
        </w:trPr>
        <w:tc>
          <w:tcPr>
            <w:tcW w:w="1795" w:type="dxa"/>
          </w:tcPr>
          <w:p w14:paraId="5CABB8A9" w14:textId="5394712A" w:rsidR="00B95103" w:rsidRPr="00A56FF6" w:rsidRDefault="00B95103" w:rsidP="00B95103">
            <w:pPr>
              <w:rPr>
                <w:b/>
                <w:lang w:val="en-GB"/>
              </w:rPr>
            </w:pPr>
            <w:r w:rsidRPr="00A56FF6">
              <w:rPr>
                <w:b/>
                <w:lang w:val="en-GB"/>
              </w:rPr>
              <w:t>UR</w:t>
            </w:r>
            <w:r>
              <w:rPr>
                <w:lang w:val="en-GB"/>
              </w:rPr>
              <w:t>_</w:t>
            </w:r>
            <w:r w:rsidR="008B7166">
              <w:rPr>
                <w:lang w:val="en-GB"/>
              </w:rPr>
              <w:t>00</w:t>
            </w:r>
            <w:r w:rsidR="00B67410">
              <w:rPr>
                <w:lang w:val="en-GB"/>
              </w:rPr>
              <w:t>4</w:t>
            </w:r>
          </w:p>
        </w:tc>
        <w:tc>
          <w:tcPr>
            <w:tcW w:w="6030" w:type="dxa"/>
          </w:tcPr>
          <w:p w14:paraId="42D82261" w14:textId="578A38D7" w:rsidR="00B95103" w:rsidRPr="00A56FF6" w:rsidRDefault="00B95103" w:rsidP="00B95103">
            <w:pPr>
              <w:rPr>
                <w:lang w:val="en-GB"/>
              </w:rPr>
            </w:pPr>
            <w:r w:rsidRPr="00A56FF6">
              <w:rPr>
                <w:lang w:val="en-GB"/>
              </w:rPr>
              <w:t xml:space="preserve">A user shall be able </w:t>
            </w:r>
            <w:r>
              <w:rPr>
                <w:lang w:val="en-GB"/>
              </w:rPr>
              <w:t>operate the washing machine in a safe manner</w:t>
            </w:r>
            <w:r w:rsidRPr="00A56FF6">
              <w:rPr>
                <w:lang w:val="en-GB"/>
              </w:rPr>
              <w:t>.</w:t>
            </w:r>
          </w:p>
        </w:tc>
        <w:tc>
          <w:tcPr>
            <w:tcW w:w="1237" w:type="dxa"/>
          </w:tcPr>
          <w:p w14:paraId="78ABCE28" w14:textId="7641EEDB" w:rsidR="00B95103" w:rsidRPr="00A56FF6" w:rsidRDefault="00133051" w:rsidP="00B95103">
            <w:pPr>
              <w:keepNext/>
              <w:rPr>
                <w:lang w:val="en-GB"/>
              </w:rPr>
            </w:pPr>
            <w:r>
              <w:rPr>
                <w:lang w:val="en-GB"/>
              </w:rPr>
              <w:t>UC_001</w:t>
            </w:r>
          </w:p>
        </w:tc>
      </w:tr>
      <w:tr w:rsidR="008B30EB" w:rsidRPr="00C63714" w14:paraId="2225E236" w14:textId="77777777" w:rsidTr="00093A90">
        <w:trPr>
          <w:trHeight w:val="607"/>
        </w:trPr>
        <w:tc>
          <w:tcPr>
            <w:tcW w:w="1795" w:type="dxa"/>
          </w:tcPr>
          <w:p w14:paraId="40645631" w14:textId="7004B71D" w:rsidR="008B30EB" w:rsidRPr="00C63714" w:rsidRDefault="008B30EB" w:rsidP="00B95103">
            <w:pPr>
              <w:rPr>
                <w:bCs/>
                <w:highlight w:val="yellow"/>
                <w:lang w:val="en-GB"/>
              </w:rPr>
            </w:pPr>
            <w:r w:rsidRPr="00C63714">
              <w:rPr>
                <w:b/>
                <w:highlight w:val="yellow"/>
                <w:lang w:val="en-GB"/>
              </w:rPr>
              <w:t>UR</w:t>
            </w:r>
            <w:r w:rsidRPr="00C63714">
              <w:rPr>
                <w:bCs/>
                <w:highlight w:val="yellow"/>
                <w:lang w:val="en-GB"/>
              </w:rPr>
              <w:t>_005</w:t>
            </w:r>
          </w:p>
        </w:tc>
        <w:tc>
          <w:tcPr>
            <w:tcW w:w="6030" w:type="dxa"/>
          </w:tcPr>
          <w:p w14:paraId="644B7987" w14:textId="603F6B6D" w:rsidR="008B30EB" w:rsidRPr="00C63714" w:rsidRDefault="00805947" w:rsidP="00B95103">
            <w:pPr>
              <w:rPr>
                <w:highlight w:val="yellow"/>
                <w:lang w:val="en-GB"/>
              </w:rPr>
            </w:pPr>
            <w:r w:rsidRPr="00C63714">
              <w:rPr>
                <w:highlight w:val="yellow"/>
                <w:lang w:val="en-GB"/>
              </w:rPr>
              <w:t>A user shall be able to change the washing machine program by first pausing the machine and then changing the program.</w:t>
            </w:r>
          </w:p>
        </w:tc>
        <w:tc>
          <w:tcPr>
            <w:tcW w:w="1237" w:type="dxa"/>
          </w:tcPr>
          <w:p w14:paraId="66A1EBDF" w14:textId="4017D4D5" w:rsidR="003F0FED" w:rsidRPr="00C63714" w:rsidRDefault="003F0FED" w:rsidP="00B95103">
            <w:pPr>
              <w:keepNext/>
              <w:rPr>
                <w:highlight w:val="yellow"/>
                <w:lang w:val="en-GB"/>
              </w:rPr>
            </w:pPr>
            <w:r w:rsidRPr="00C63714">
              <w:rPr>
                <w:highlight w:val="yellow"/>
                <w:lang w:val="en-GB"/>
              </w:rPr>
              <w:t>UC_00</w:t>
            </w:r>
            <w:r w:rsidR="00EE04D9" w:rsidRPr="00C63714">
              <w:rPr>
                <w:highlight w:val="yellow"/>
                <w:lang w:val="en-GB"/>
              </w:rPr>
              <w:t>5</w:t>
            </w:r>
            <w:r w:rsidRPr="00C63714">
              <w:rPr>
                <w:highlight w:val="yellow"/>
                <w:lang w:val="en-GB"/>
              </w:rPr>
              <w:t>/</w:t>
            </w:r>
          </w:p>
          <w:p w14:paraId="3E82272E" w14:textId="3A6C450E" w:rsidR="008B30EB" w:rsidRPr="00C63714" w:rsidRDefault="009030CA" w:rsidP="00B95103">
            <w:pPr>
              <w:keepNext/>
              <w:rPr>
                <w:highlight w:val="yellow"/>
                <w:lang w:val="en-GB"/>
              </w:rPr>
            </w:pPr>
            <w:r w:rsidRPr="00C63714">
              <w:rPr>
                <w:highlight w:val="yellow"/>
                <w:lang w:val="en-GB"/>
              </w:rPr>
              <w:t>UC_00</w:t>
            </w:r>
            <w:r w:rsidR="00701E42" w:rsidRPr="00C63714">
              <w:rPr>
                <w:highlight w:val="yellow"/>
                <w:lang w:val="en-GB"/>
              </w:rPr>
              <w:t>6</w:t>
            </w:r>
          </w:p>
        </w:tc>
      </w:tr>
      <w:tr w:rsidR="00C62789" w:rsidRPr="00C63714" w14:paraId="707E737B" w14:textId="77777777" w:rsidTr="00093A90">
        <w:trPr>
          <w:trHeight w:val="607"/>
        </w:trPr>
        <w:tc>
          <w:tcPr>
            <w:tcW w:w="1795" w:type="dxa"/>
          </w:tcPr>
          <w:p w14:paraId="435F4688" w14:textId="27D46C55" w:rsidR="00C62789" w:rsidRPr="00C63714" w:rsidRDefault="00C62789" w:rsidP="00B95103">
            <w:pPr>
              <w:rPr>
                <w:bCs/>
                <w:highlight w:val="yellow"/>
                <w:lang w:val="en-GB"/>
              </w:rPr>
            </w:pPr>
            <w:r w:rsidRPr="00C63714">
              <w:rPr>
                <w:b/>
                <w:highlight w:val="yellow"/>
                <w:lang w:val="en-GB"/>
              </w:rPr>
              <w:lastRenderedPageBreak/>
              <w:t>UR</w:t>
            </w:r>
            <w:r w:rsidRPr="00C63714">
              <w:rPr>
                <w:bCs/>
                <w:highlight w:val="yellow"/>
                <w:lang w:val="en-GB"/>
              </w:rPr>
              <w:t>_006</w:t>
            </w:r>
          </w:p>
        </w:tc>
        <w:tc>
          <w:tcPr>
            <w:tcW w:w="6030" w:type="dxa"/>
          </w:tcPr>
          <w:p w14:paraId="3921AF51" w14:textId="695099C1" w:rsidR="00C62789" w:rsidRPr="00C63714" w:rsidRDefault="00087C37" w:rsidP="00B95103">
            <w:pPr>
              <w:rPr>
                <w:highlight w:val="yellow"/>
                <w:lang w:val="en-GB"/>
              </w:rPr>
            </w:pPr>
            <w:r w:rsidRPr="00C63714">
              <w:rPr>
                <w:highlight w:val="yellow"/>
                <w:lang w:val="en-GB"/>
              </w:rPr>
              <w:t xml:space="preserve">A user shall be able to update their smart washing machine to the latest version. </w:t>
            </w:r>
          </w:p>
        </w:tc>
        <w:tc>
          <w:tcPr>
            <w:tcW w:w="1237" w:type="dxa"/>
          </w:tcPr>
          <w:p w14:paraId="5C4F7D15" w14:textId="789236B2" w:rsidR="00C62789" w:rsidRPr="00C63714" w:rsidRDefault="00087C37" w:rsidP="00B95103">
            <w:pPr>
              <w:keepNext/>
              <w:rPr>
                <w:highlight w:val="yellow"/>
                <w:lang w:val="en-GB"/>
              </w:rPr>
            </w:pPr>
            <w:r w:rsidRPr="00C63714">
              <w:rPr>
                <w:highlight w:val="yellow"/>
                <w:lang w:val="en-GB"/>
              </w:rPr>
              <w:t>UC_007</w:t>
            </w:r>
          </w:p>
        </w:tc>
      </w:tr>
    </w:tbl>
    <w:p w14:paraId="303F8558" w14:textId="02C45CEC" w:rsidR="00166648" w:rsidRPr="00A56FF6" w:rsidRDefault="00A56FF6" w:rsidP="00A56FF6">
      <w:pPr>
        <w:pStyle w:val="Caption"/>
        <w:jc w:val="center"/>
        <w:rPr>
          <w:lang w:val="en-GB"/>
        </w:rPr>
      </w:pPr>
      <w:bookmarkStart w:id="18" w:name="_Toc45886369"/>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1</w:t>
      </w:r>
      <w:r w:rsidRPr="00A56FF6">
        <w:rPr>
          <w:lang w:val="en-GB"/>
        </w:rPr>
        <w:fldChar w:fldCharType="end"/>
      </w:r>
      <w:r w:rsidRPr="00A56FF6">
        <w:rPr>
          <w:lang w:val="en-GB"/>
        </w:rPr>
        <w:t>. User Requirements</w:t>
      </w:r>
      <w:bookmarkEnd w:id="18"/>
    </w:p>
    <w:p w14:paraId="2532A43F" w14:textId="77777777" w:rsidR="00A56FF6" w:rsidRPr="00A56FF6" w:rsidRDefault="00A56FF6" w:rsidP="00A56FF6">
      <w:pPr>
        <w:rPr>
          <w:lang w:val="en-GB"/>
        </w:rPr>
      </w:pPr>
    </w:p>
    <w:tbl>
      <w:tblPr>
        <w:tblStyle w:val="TableGrid"/>
        <w:tblW w:w="0" w:type="auto"/>
        <w:tblLook w:val="04A0" w:firstRow="1" w:lastRow="0" w:firstColumn="1" w:lastColumn="0" w:noHBand="0" w:noVBand="1"/>
      </w:tblPr>
      <w:tblGrid>
        <w:gridCol w:w="1795"/>
        <w:gridCol w:w="5220"/>
        <w:gridCol w:w="2047"/>
      </w:tblGrid>
      <w:tr w:rsidR="00E7610A" w:rsidRPr="00A56FF6" w14:paraId="0FCDCA0D" w14:textId="77777777" w:rsidTr="00770A7D">
        <w:tc>
          <w:tcPr>
            <w:tcW w:w="1795" w:type="dxa"/>
          </w:tcPr>
          <w:p w14:paraId="1AA31A07" w14:textId="54900ECE" w:rsidR="00E7610A" w:rsidRPr="00A56FF6" w:rsidRDefault="00E7610A" w:rsidP="00E97CC7">
            <w:pPr>
              <w:rPr>
                <w:lang w:val="en-GB"/>
              </w:rPr>
            </w:pPr>
            <w:r w:rsidRPr="00A56FF6">
              <w:rPr>
                <w:b/>
                <w:lang w:val="en-GB"/>
              </w:rPr>
              <w:t>Functional Requirement ID</w:t>
            </w:r>
          </w:p>
        </w:tc>
        <w:tc>
          <w:tcPr>
            <w:tcW w:w="5220" w:type="dxa"/>
          </w:tcPr>
          <w:p w14:paraId="7E2A4280" w14:textId="77777777" w:rsidR="00E7610A" w:rsidRPr="00A56FF6" w:rsidRDefault="00E7610A" w:rsidP="00E97CC7">
            <w:pPr>
              <w:rPr>
                <w:lang w:val="en-GB"/>
              </w:rPr>
            </w:pPr>
            <w:r w:rsidRPr="00A56FF6">
              <w:rPr>
                <w:b/>
                <w:lang w:val="en-GB"/>
              </w:rPr>
              <w:t>Description</w:t>
            </w:r>
            <w:r w:rsidRPr="00A56FF6">
              <w:rPr>
                <w:lang w:val="en-GB"/>
              </w:rPr>
              <w:t xml:space="preserve"> </w:t>
            </w:r>
          </w:p>
          <w:p w14:paraId="36461F0A" w14:textId="77777777" w:rsidR="00E7610A" w:rsidRPr="00A56FF6" w:rsidRDefault="00E7610A" w:rsidP="00E97CC7">
            <w:pPr>
              <w:rPr>
                <w:lang w:val="en-GB"/>
              </w:rPr>
            </w:pPr>
          </w:p>
        </w:tc>
        <w:tc>
          <w:tcPr>
            <w:tcW w:w="2047" w:type="dxa"/>
          </w:tcPr>
          <w:p w14:paraId="3B2183E5" w14:textId="4241E953" w:rsidR="00E7610A" w:rsidRPr="00A56FF6" w:rsidRDefault="00E7610A" w:rsidP="00E97CC7">
            <w:pPr>
              <w:rPr>
                <w:b/>
                <w:lang w:val="en-GB"/>
              </w:rPr>
            </w:pPr>
            <w:r w:rsidRPr="00A56FF6">
              <w:rPr>
                <w:b/>
                <w:lang w:val="en-GB"/>
              </w:rPr>
              <w:t>Use Case/UR</w:t>
            </w:r>
          </w:p>
        </w:tc>
      </w:tr>
      <w:tr w:rsidR="00E7610A" w:rsidRPr="00A56FF6" w14:paraId="1A9AF3B7" w14:textId="77777777" w:rsidTr="00770A7D">
        <w:tc>
          <w:tcPr>
            <w:tcW w:w="1795" w:type="dxa"/>
          </w:tcPr>
          <w:p w14:paraId="64CD10BD" w14:textId="4372D078" w:rsidR="00E7610A" w:rsidRPr="00A56FF6" w:rsidRDefault="00BC2354" w:rsidP="00E97CC7">
            <w:pPr>
              <w:rPr>
                <w:b/>
                <w:lang w:val="en-GB"/>
              </w:rPr>
            </w:pPr>
            <w:r w:rsidRPr="00A56FF6">
              <w:rPr>
                <w:b/>
                <w:lang w:val="en-GB"/>
              </w:rPr>
              <w:t>FR</w:t>
            </w:r>
            <w:r w:rsidR="00E7610A" w:rsidRPr="00A56FF6">
              <w:rPr>
                <w:lang w:val="en-GB"/>
              </w:rPr>
              <w:t>_001</w:t>
            </w:r>
          </w:p>
        </w:tc>
        <w:tc>
          <w:tcPr>
            <w:tcW w:w="5220" w:type="dxa"/>
          </w:tcPr>
          <w:p w14:paraId="2A080F75" w14:textId="2116E9BE" w:rsidR="00E7610A" w:rsidRPr="00A56FF6" w:rsidRDefault="00AB7BF5" w:rsidP="00E97CC7">
            <w:pPr>
              <w:rPr>
                <w:b/>
                <w:lang w:val="en-GB"/>
              </w:rPr>
            </w:pPr>
            <w:r w:rsidRPr="00A56FF6">
              <w:rPr>
                <w:lang w:val="en-GB"/>
              </w:rPr>
              <w:t>The predefined washing programs are pre-configured (temp, time, …) and stored</w:t>
            </w:r>
          </w:p>
        </w:tc>
        <w:tc>
          <w:tcPr>
            <w:tcW w:w="2047" w:type="dxa"/>
          </w:tcPr>
          <w:p w14:paraId="1245CB75" w14:textId="5A925AFB" w:rsidR="00E7610A" w:rsidRPr="00A56FF6" w:rsidRDefault="00770A7D" w:rsidP="00E97CC7">
            <w:pPr>
              <w:rPr>
                <w:b/>
                <w:lang w:val="en-GB"/>
              </w:rPr>
            </w:pPr>
            <w:r w:rsidRPr="00A56FF6">
              <w:rPr>
                <w:lang w:val="en-GB"/>
              </w:rPr>
              <w:t>UC_001/</w:t>
            </w:r>
            <w:r w:rsidRPr="00A56FF6">
              <w:rPr>
                <w:b/>
                <w:lang w:val="en-GB"/>
              </w:rPr>
              <w:t xml:space="preserve"> </w:t>
            </w:r>
            <w:r w:rsidRPr="00A56FF6">
              <w:rPr>
                <w:lang w:val="en-GB"/>
              </w:rPr>
              <w:t>UR_001</w:t>
            </w:r>
          </w:p>
        </w:tc>
      </w:tr>
      <w:tr w:rsidR="00AB7BF5" w:rsidRPr="00A56FF6" w14:paraId="729448D1" w14:textId="77777777" w:rsidTr="00770A7D">
        <w:trPr>
          <w:trHeight w:val="607"/>
        </w:trPr>
        <w:tc>
          <w:tcPr>
            <w:tcW w:w="1795" w:type="dxa"/>
          </w:tcPr>
          <w:p w14:paraId="2534D671" w14:textId="05A977BD" w:rsidR="00AB7BF5" w:rsidRPr="00A56FF6" w:rsidRDefault="00BC2354" w:rsidP="00E97CC7">
            <w:pPr>
              <w:rPr>
                <w:b/>
                <w:lang w:val="en-GB"/>
              </w:rPr>
            </w:pPr>
            <w:r w:rsidRPr="00A56FF6">
              <w:rPr>
                <w:b/>
                <w:lang w:val="en-GB"/>
              </w:rPr>
              <w:t>FR</w:t>
            </w:r>
            <w:r w:rsidR="0099758C" w:rsidRPr="00A56FF6">
              <w:rPr>
                <w:lang w:val="en-GB"/>
              </w:rPr>
              <w:t>_002</w:t>
            </w:r>
          </w:p>
        </w:tc>
        <w:tc>
          <w:tcPr>
            <w:tcW w:w="5220" w:type="dxa"/>
          </w:tcPr>
          <w:p w14:paraId="771380D1" w14:textId="3DBA7D80" w:rsidR="00AB7BF5" w:rsidRPr="00A56FF6" w:rsidRDefault="00AB7BF5" w:rsidP="00E97CC7">
            <w:pPr>
              <w:rPr>
                <w:lang w:val="en-GB"/>
              </w:rPr>
            </w:pPr>
            <w:r w:rsidRPr="00A56FF6">
              <w:rPr>
                <w:lang w:val="en-GB"/>
              </w:rPr>
              <w:t>The system must be able to execute all predefined programs as configured</w:t>
            </w:r>
          </w:p>
        </w:tc>
        <w:tc>
          <w:tcPr>
            <w:tcW w:w="2047" w:type="dxa"/>
          </w:tcPr>
          <w:p w14:paraId="4241D4FA" w14:textId="3D3F0F82" w:rsidR="00AB7BF5" w:rsidRPr="00A56FF6" w:rsidRDefault="00770A7D" w:rsidP="00E97CC7">
            <w:pPr>
              <w:rPr>
                <w:lang w:val="en-GB"/>
              </w:rPr>
            </w:pPr>
            <w:r w:rsidRPr="00A56FF6">
              <w:rPr>
                <w:lang w:val="en-GB"/>
              </w:rPr>
              <w:t>UC_00</w:t>
            </w:r>
            <w:r w:rsidR="00B67410">
              <w:rPr>
                <w:lang w:val="en-GB"/>
              </w:rPr>
              <w:t>2</w:t>
            </w:r>
          </w:p>
        </w:tc>
      </w:tr>
      <w:tr w:rsidR="00E7610A" w:rsidRPr="00A56FF6" w14:paraId="01FE7759" w14:textId="77777777" w:rsidTr="00770A7D">
        <w:trPr>
          <w:trHeight w:val="607"/>
        </w:trPr>
        <w:tc>
          <w:tcPr>
            <w:tcW w:w="1795" w:type="dxa"/>
          </w:tcPr>
          <w:p w14:paraId="7528AD37" w14:textId="3605E8D6" w:rsidR="00E7610A" w:rsidRPr="00A56FF6" w:rsidRDefault="00BC2354" w:rsidP="00E97CC7">
            <w:pPr>
              <w:rPr>
                <w:b/>
                <w:lang w:val="en-GB"/>
              </w:rPr>
            </w:pPr>
            <w:r w:rsidRPr="00A56FF6">
              <w:rPr>
                <w:b/>
                <w:lang w:val="en-GB"/>
              </w:rPr>
              <w:t>FR</w:t>
            </w:r>
            <w:r w:rsidR="00E0734C">
              <w:rPr>
                <w:lang w:val="en-GB"/>
              </w:rPr>
              <w:t>_003</w:t>
            </w:r>
          </w:p>
        </w:tc>
        <w:tc>
          <w:tcPr>
            <w:tcW w:w="5220" w:type="dxa"/>
          </w:tcPr>
          <w:p w14:paraId="348A002E" w14:textId="46CABBF6" w:rsidR="00E7610A" w:rsidRPr="00A56FF6" w:rsidRDefault="0099758C" w:rsidP="00AB7BF5">
            <w:pPr>
              <w:rPr>
                <w:lang w:val="en-GB"/>
              </w:rPr>
            </w:pPr>
            <w:r w:rsidRPr="00A56FF6">
              <w:rPr>
                <w:lang w:val="en-GB"/>
              </w:rPr>
              <w:t xml:space="preserve">The system must be able to cancel the already made selection of a washing program within 1 min after the selection has been done </w:t>
            </w:r>
          </w:p>
        </w:tc>
        <w:tc>
          <w:tcPr>
            <w:tcW w:w="2047" w:type="dxa"/>
          </w:tcPr>
          <w:p w14:paraId="2D35BF73" w14:textId="70AA8270" w:rsidR="00E7610A" w:rsidRPr="00A56FF6" w:rsidRDefault="0099758C" w:rsidP="00E97CC7">
            <w:pPr>
              <w:rPr>
                <w:lang w:val="en-GB"/>
              </w:rPr>
            </w:pPr>
            <w:r w:rsidRPr="00A56FF6">
              <w:rPr>
                <w:lang w:val="en-GB"/>
              </w:rPr>
              <w:t>UC_001/UR_003</w:t>
            </w:r>
          </w:p>
        </w:tc>
      </w:tr>
      <w:tr w:rsidR="00E7610A" w:rsidRPr="00A56FF6" w14:paraId="692084B6" w14:textId="77777777" w:rsidTr="00770A7D">
        <w:tc>
          <w:tcPr>
            <w:tcW w:w="1795" w:type="dxa"/>
          </w:tcPr>
          <w:p w14:paraId="1A353945" w14:textId="02478CB9" w:rsidR="00E7610A" w:rsidRPr="00A56FF6" w:rsidRDefault="00BC2354" w:rsidP="00E97CC7">
            <w:pPr>
              <w:rPr>
                <w:b/>
                <w:lang w:val="en-GB"/>
              </w:rPr>
            </w:pPr>
            <w:r w:rsidRPr="00A56FF6">
              <w:rPr>
                <w:b/>
                <w:lang w:val="en-GB"/>
              </w:rPr>
              <w:t>FR</w:t>
            </w:r>
            <w:r w:rsidR="00E0734C">
              <w:rPr>
                <w:lang w:val="en-GB"/>
              </w:rPr>
              <w:t>_004</w:t>
            </w:r>
          </w:p>
        </w:tc>
        <w:tc>
          <w:tcPr>
            <w:tcW w:w="5220" w:type="dxa"/>
          </w:tcPr>
          <w:p w14:paraId="4B0A0D4E" w14:textId="2B1148E6" w:rsidR="0099758C" w:rsidRPr="00A56FF6" w:rsidRDefault="0099758C" w:rsidP="00597035">
            <w:pPr>
              <w:rPr>
                <w:lang w:val="en-GB"/>
              </w:rPr>
            </w:pPr>
            <w:r w:rsidRPr="00A56FF6">
              <w:rPr>
                <w:lang w:val="en-GB"/>
              </w:rPr>
              <w:t xml:space="preserve">The system must be able to </w:t>
            </w:r>
            <w:r w:rsidR="004A3226">
              <w:rPr>
                <w:lang w:val="en-GB"/>
              </w:rPr>
              <w:t xml:space="preserve">set and </w:t>
            </w:r>
            <w:r w:rsidRPr="00A56FF6">
              <w:rPr>
                <w:lang w:val="en-GB"/>
              </w:rPr>
              <w:t>measure time</w:t>
            </w:r>
          </w:p>
          <w:p w14:paraId="06E2DECB" w14:textId="373A1A27" w:rsidR="0099758C" w:rsidRPr="00A56FF6" w:rsidRDefault="0099758C" w:rsidP="00597035">
            <w:pPr>
              <w:rPr>
                <w:b/>
                <w:lang w:val="en-GB"/>
              </w:rPr>
            </w:pPr>
          </w:p>
        </w:tc>
        <w:tc>
          <w:tcPr>
            <w:tcW w:w="2047" w:type="dxa"/>
          </w:tcPr>
          <w:p w14:paraId="1F86F793" w14:textId="77777777" w:rsidR="00E7610A" w:rsidRPr="00A56FF6" w:rsidRDefault="00310867" w:rsidP="00E97CC7">
            <w:pPr>
              <w:rPr>
                <w:lang w:val="en-GB"/>
              </w:rPr>
            </w:pPr>
            <w:r w:rsidRPr="00A56FF6">
              <w:rPr>
                <w:lang w:val="en-GB"/>
              </w:rPr>
              <w:t>UC_001/</w:t>
            </w:r>
            <w:r w:rsidRPr="00A56FF6">
              <w:rPr>
                <w:b/>
                <w:lang w:val="en-GB"/>
              </w:rPr>
              <w:t xml:space="preserve"> </w:t>
            </w:r>
            <w:r w:rsidRPr="00A56FF6">
              <w:rPr>
                <w:lang w:val="en-GB"/>
              </w:rPr>
              <w:t>UR_003</w:t>
            </w:r>
          </w:p>
          <w:p w14:paraId="4889CA3E" w14:textId="65E2159A" w:rsidR="0099758C" w:rsidRPr="00A56FF6" w:rsidRDefault="0099758C" w:rsidP="00E97CC7">
            <w:pPr>
              <w:rPr>
                <w:b/>
                <w:lang w:val="en-GB"/>
              </w:rPr>
            </w:pPr>
            <w:r w:rsidRPr="00A56FF6">
              <w:rPr>
                <w:lang w:val="en-GB"/>
              </w:rPr>
              <w:t>UC_002/</w:t>
            </w:r>
          </w:p>
        </w:tc>
      </w:tr>
      <w:tr w:rsidR="00E7610A" w:rsidRPr="00B67410" w14:paraId="6B78AC19" w14:textId="77777777" w:rsidTr="00770A7D">
        <w:trPr>
          <w:trHeight w:val="607"/>
        </w:trPr>
        <w:tc>
          <w:tcPr>
            <w:tcW w:w="1795" w:type="dxa"/>
          </w:tcPr>
          <w:p w14:paraId="4A96A4E7" w14:textId="29F20D87" w:rsidR="00E7610A" w:rsidRPr="00A56FF6" w:rsidRDefault="00BC2354" w:rsidP="00E97CC7">
            <w:pPr>
              <w:rPr>
                <w:b/>
                <w:lang w:val="en-GB"/>
              </w:rPr>
            </w:pPr>
            <w:r w:rsidRPr="00A56FF6">
              <w:rPr>
                <w:b/>
                <w:lang w:val="en-GB"/>
              </w:rPr>
              <w:t>FR</w:t>
            </w:r>
            <w:r w:rsidR="00E0734C">
              <w:rPr>
                <w:lang w:val="en-GB"/>
              </w:rPr>
              <w:t>_005</w:t>
            </w:r>
          </w:p>
        </w:tc>
        <w:tc>
          <w:tcPr>
            <w:tcW w:w="5220" w:type="dxa"/>
          </w:tcPr>
          <w:p w14:paraId="104107B7" w14:textId="6583E7D1" w:rsidR="00E7610A" w:rsidRPr="00A56FF6" w:rsidRDefault="00AB7BF5" w:rsidP="00E97CC7">
            <w:pPr>
              <w:rPr>
                <w:lang w:val="en-GB"/>
              </w:rPr>
            </w:pPr>
            <w:r w:rsidRPr="00A56FF6">
              <w:rPr>
                <w:lang w:val="en-GB"/>
              </w:rPr>
              <w:t>Th</w:t>
            </w:r>
            <w:r w:rsidR="004A3226">
              <w:rPr>
                <w:lang w:val="en-GB"/>
              </w:rPr>
              <w:t>e system must be able to set</w:t>
            </w:r>
            <w:r w:rsidRPr="00A56FF6">
              <w:rPr>
                <w:lang w:val="en-GB"/>
              </w:rPr>
              <w:t xml:space="preserve"> the spin speed</w:t>
            </w:r>
          </w:p>
        </w:tc>
        <w:tc>
          <w:tcPr>
            <w:tcW w:w="2047" w:type="dxa"/>
          </w:tcPr>
          <w:p w14:paraId="4F4E15B0" w14:textId="01AF26DF" w:rsidR="00B67410" w:rsidRPr="00A56FF6" w:rsidRDefault="00B67410" w:rsidP="00B67410">
            <w:pPr>
              <w:rPr>
                <w:lang w:val="en-GB"/>
              </w:rPr>
            </w:pPr>
            <w:r w:rsidRPr="00A56FF6">
              <w:rPr>
                <w:lang w:val="en-GB"/>
              </w:rPr>
              <w:t>UC_001/</w:t>
            </w:r>
            <w:r w:rsidRPr="00A56FF6">
              <w:rPr>
                <w:b/>
                <w:lang w:val="en-GB"/>
              </w:rPr>
              <w:t xml:space="preserve"> </w:t>
            </w:r>
            <w:r w:rsidRPr="00A56FF6">
              <w:rPr>
                <w:lang w:val="en-GB"/>
              </w:rPr>
              <w:t>UR_00</w:t>
            </w:r>
            <w:r>
              <w:rPr>
                <w:lang w:val="en-GB"/>
              </w:rPr>
              <w:t>2</w:t>
            </w:r>
          </w:p>
          <w:p w14:paraId="29D1AA22" w14:textId="3772F4BB" w:rsidR="00E7610A" w:rsidRPr="00A56FF6" w:rsidRDefault="00B67410" w:rsidP="00B67410">
            <w:pPr>
              <w:rPr>
                <w:lang w:val="en-GB"/>
              </w:rPr>
            </w:pPr>
            <w:r w:rsidRPr="00A56FF6">
              <w:rPr>
                <w:lang w:val="en-GB"/>
              </w:rPr>
              <w:t>UC_002</w:t>
            </w:r>
          </w:p>
        </w:tc>
      </w:tr>
      <w:tr w:rsidR="00AC397C" w:rsidRPr="00A56FF6" w14:paraId="46A9EDAA" w14:textId="77777777" w:rsidTr="00B65A09">
        <w:tc>
          <w:tcPr>
            <w:tcW w:w="1795" w:type="dxa"/>
          </w:tcPr>
          <w:p w14:paraId="42828380" w14:textId="251BF4BB" w:rsidR="00AC397C" w:rsidRPr="00A56FF6" w:rsidRDefault="00AC397C" w:rsidP="00AC397C">
            <w:pPr>
              <w:rPr>
                <w:b/>
                <w:lang w:val="en-GB"/>
              </w:rPr>
            </w:pPr>
            <w:r w:rsidRPr="00A56FF6">
              <w:rPr>
                <w:b/>
                <w:lang w:val="en-GB"/>
              </w:rPr>
              <w:t>FR</w:t>
            </w:r>
            <w:r w:rsidR="00E0734C">
              <w:rPr>
                <w:lang w:val="en-GB"/>
              </w:rPr>
              <w:t>_006</w:t>
            </w:r>
          </w:p>
        </w:tc>
        <w:tc>
          <w:tcPr>
            <w:tcW w:w="5220" w:type="dxa"/>
          </w:tcPr>
          <w:p w14:paraId="23FB9C45" w14:textId="76026B2A" w:rsidR="00AC397C" w:rsidRPr="00A56FF6" w:rsidRDefault="00AC397C" w:rsidP="00AC397C">
            <w:pPr>
              <w:rPr>
                <w:lang w:val="en-GB"/>
              </w:rPr>
            </w:pPr>
            <w:r w:rsidRPr="00A56FF6">
              <w:rPr>
                <w:lang w:val="en-GB"/>
              </w:rPr>
              <w:t xml:space="preserve">The system must be able to change the spin speed of the pre-defined programs. </w:t>
            </w:r>
          </w:p>
        </w:tc>
        <w:tc>
          <w:tcPr>
            <w:tcW w:w="2047" w:type="dxa"/>
          </w:tcPr>
          <w:p w14:paraId="06A6C395" w14:textId="139DC8D3" w:rsidR="00AC397C" w:rsidRPr="00A56FF6" w:rsidRDefault="00AC397C" w:rsidP="00AC397C">
            <w:pPr>
              <w:rPr>
                <w:lang w:val="en-GB"/>
              </w:rPr>
            </w:pPr>
            <w:r w:rsidRPr="00A56FF6">
              <w:rPr>
                <w:lang w:val="en-GB"/>
              </w:rPr>
              <w:t>UC_001/</w:t>
            </w:r>
            <w:r w:rsidRPr="00A56FF6">
              <w:rPr>
                <w:b/>
                <w:lang w:val="en-GB"/>
              </w:rPr>
              <w:t xml:space="preserve"> </w:t>
            </w:r>
            <w:r w:rsidRPr="00A56FF6">
              <w:rPr>
                <w:lang w:val="en-GB"/>
              </w:rPr>
              <w:t>UR_002</w:t>
            </w:r>
          </w:p>
        </w:tc>
      </w:tr>
      <w:tr w:rsidR="00AC397C" w:rsidRPr="00B67410" w14:paraId="3A2F3311" w14:textId="77777777" w:rsidTr="00B65A09">
        <w:tc>
          <w:tcPr>
            <w:tcW w:w="1795" w:type="dxa"/>
          </w:tcPr>
          <w:p w14:paraId="2B216C8E" w14:textId="5640F5BF" w:rsidR="00AC397C" w:rsidRPr="00A56FF6" w:rsidRDefault="00E0734C" w:rsidP="00AC397C">
            <w:pPr>
              <w:rPr>
                <w:b/>
                <w:lang w:val="en-GB"/>
              </w:rPr>
            </w:pPr>
            <w:r w:rsidRPr="00A56FF6">
              <w:rPr>
                <w:b/>
                <w:lang w:val="en-GB"/>
              </w:rPr>
              <w:t>FR</w:t>
            </w:r>
            <w:r>
              <w:rPr>
                <w:lang w:val="en-GB"/>
              </w:rPr>
              <w:t>_007</w:t>
            </w:r>
          </w:p>
        </w:tc>
        <w:tc>
          <w:tcPr>
            <w:tcW w:w="5220" w:type="dxa"/>
          </w:tcPr>
          <w:p w14:paraId="3C4E5FC0" w14:textId="1ADAD9D8" w:rsidR="00AC397C" w:rsidRPr="00A56FF6" w:rsidRDefault="004A3226" w:rsidP="00AC397C">
            <w:pPr>
              <w:rPr>
                <w:lang w:val="en-GB"/>
              </w:rPr>
            </w:pPr>
            <w:r>
              <w:rPr>
                <w:lang w:val="en-GB"/>
              </w:rPr>
              <w:t>The system must be able to control the start, stop, speed and direction of the drum</w:t>
            </w:r>
          </w:p>
        </w:tc>
        <w:tc>
          <w:tcPr>
            <w:tcW w:w="2047" w:type="dxa"/>
          </w:tcPr>
          <w:p w14:paraId="25BC0C43" w14:textId="22DA7E8F" w:rsidR="00AC397C" w:rsidRPr="00A56FF6" w:rsidRDefault="00B67410" w:rsidP="00B67410">
            <w:pPr>
              <w:rPr>
                <w:lang w:val="en-GB"/>
              </w:rPr>
            </w:pPr>
            <w:r w:rsidRPr="00A56FF6">
              <w:rPr>
                <w:lang w:val="en-GB"/>
              </w:rPr>
              <w:t>UC_002</w:t>
            </w:r>
          </w:p>
        </w:tc>
      </w:tr>
      <w:tr w:rsidR="00AC397C" w:rsidRPr="00B67410" w14:paraId="52AAE1E1" w14:textId="77777777" w:rsidTr="00B65A09">
        <w:tc>
          <w:tcPr>
            <w:tcW w:w="1795" w:type="dxa"/>
          </w:tcPr>
          <w:p w14:paraId="29F8D544" w14:textId="52165163" w:rsidR="00AC397C" w:rsidRPr="00A56FF6" w:rsidRDefault="00AC397C" w:rsidP="00AC397C">
            <w:pPr>
              <w:rPr>
                <w:b/>
                <w:lang w:val="en-GB"/>
              </w:rPr>
            </w:pPr>
            <w:r w:rsidRPr="00A56FF6">
              <w:rPr>
                <w:b/>
                <w:lang w:val="en-GB"/>
              </w:rPr>
              <w:t>FR</w:t>
            </w:r>
            <w:r w:rsidR="00E0734C">
              <w:rPr>
                <w:lang w:val="en-GB"/>
              </w:rPr>
              <w:t>_008</w:t>
            </w:r>
          </w:p>
        </w:tc>
        <w:tc>
          <w:tcPr>
            <w:tcW w:w="5220" w:type="dxa"/>
          </w:tcPr>
          <w:p w14:paraId="4A1A5C8E" w14:textId="14BF194D" w:rsidR="00AC397C" w:rsidRPr="00A56FF6" w:rsidRDefault="00AC397C" w:rsidP="00AC397C">
            <w:pPr>
              <w:rPr>
                <w:lang w:val="en-GB"/>
              </w:rPr>
            </w:pPr>
            <w:r w:rsidRPr="00A56FF6">
              <w:rPr>
                <w:lang w:val="en-GB"/>
              </w:rPr>
              <w:t xml:space="preserve">The system must be able to </w:t>
            </w:r>
            <w:r w:rsidR="004A3226">
              <w:rPr>
                <w:lang w:val="en-GB"/>
              </w:rPr>
              <w:t xml:space="preserve">set and </w:t>
            </w:r>
            <w:r w:rsidRPr="00A56FF6">
              <w:rPr>
                <w:lang w:val="en-GB"/>
              </w:rPr>
              <w:t>measure the rotation speed of the drum</w:t>
            </w:r>
          </w:p>
        </w:tc>
        <w:tc>
          <w:tcPr>
            <w:tcW w:w="2047" w:type="dxa"/>
          </w:tcPr>
          <w:p w14:paraId="705D9F08" w14:textId="37BDFB96" w:rsidR="00AC397C" w:rsidRPr="00A56FF6" w:rsidRDefault="00B67410" w:rsidP="00AC397C">
            <w:pPr>
              <w:rPr>
                <w:lang w:val="en-GB"/>
              </w:rPr>
            </w:pPr>
            <w:r w:rsidRPr="00A56FF6">
              <w:rPr>
                <w:lang w:val="en-GB"/>
              </w:rPr>
              <w:t>UC_002</w:t>
            </w:r>
          </w:p>
        </w:tc>
      </w:tr>
      <w:tr w:rsidR="00AC397C" w:rsidRPr="00B67410" w14:paraId="00E4236C" w14:textId="77777777" w:rsidTr="00B65A09">
        <w:tc>
          <w:tcPr>
            <w:tcW w:w="1795" w:type="dxa"/>
          </w:tcPr>
          <w:p w14:paraId="7114B13D" w14:textId="4575B860" w:rsidR="00AC397C" w:rsidRPr="00A56FF6" w:rsidRDefault="00AC397C" w:rsidP="00AC397C">
            <w:pPr>
              <w:rPr>
                <w:b/>
                <w:lang w:val="en-GB"/>
              </w:rPr>
            </w:pPr>
            <w:r w:rsidRPr="00A56FF6">
              <w:rPr>
                <w:b/>
                <w:lang w:val="en-GB"/>
              </w:rPr>
              <w:t>FR</w:t>
            </w:r>
            <w:r w:rsidR="00E0734C">
              <w:rPr>
                <w:lang w:val="en-GB"/>
              </w:rPr>
              <w:t>_009</w:t>
            </w:r>
          </w:p>
        </w:tc>
        <w:tc>
          <w:tcPr>
            <w:tcW w:w="5220" w:type="dxa"/>
          </w:tcPr>
          <w:p w14:paraId="41E06C1E" w14:textId="63C88D63" w:rsidR="00AC397C" w:rsidRPr="00A56FF6" w:rsidRDefault="00AC397C" w:rsidP="00AC397C">
            <w:pPr>
              <w:rPr>
                <w:lang w:val="en-GB"/>
              </w:rPr>
            </w:pPr>
            <w:r w:rsidRPr="00A56FF6">
              <w:rPr>
                <w:lang w:val="en-GB"/>
              </w:rPr>
              <w:t>The system must be able to determine the rotation direction of the drum</w:t>
            </w:r>
          </w:p>
        </w:tc>
        <w:tc>
          <w:tcPr>
            <w:tcW w:w="2047" w:type="dxa"/>
          </w:tcPr>
          <w:p w14:paraId="59A09795" w14:textId="0E69844F" w:rsidR="00AC397C" w:rsidRPr="00A56FF6" w:rsidRDefault="00B67410" w:rsidP="00AC397C">
            <w:pPr>
              <w:rPr>
                <w:lang w:val="en-GB"/>
              </w:rPr>
            </w:pPr>
            <w:r w:rsidRPr="00A56FF6">
              <w:rPr>
                <w:lang w:val="en-GB"/>
              </w:rPr>
              <w:t>UC_002</w:t>
            </w:r>
          </w:p>
        </w:tc>
      </w:tr>
      <w:tr w:rsidR="00AC397C" w:rsidRPr="00A56FF6" w14:paraId="42B72792" w14:textId="77777777" w:rsidTr="00B65A09">
        <w:tc>
          <w:tcPr>
            <w:tcW w:w="1795" w:type="dxa"/>
          </w:tcPr>
          <w:p w14:paraId="64C42AE3" w14:textId="43EAE454" w:rsidR="00AC397C" w:rsidRPr="00A56FF6" w:rsidRDefault="00AC397C" w:rsidP="00AC397C">
            <w:pPr>
              <w:rPr>
                <w:b/>
                <w:lang w:val="en-GB"/>
              </w:rPr>
            </w:pPr>
            <w:r w:rsidRPr="00A56FF6">
              <w:rPr>
                <w:b/>
                <w:lang w:val="en-GB"/>
              </w:rPr>
              <w:t>FR</w:t>
            </w:r>
            <w:r w:rsidR="00E0734C">
              <w:rPr>
                <w:lang w:val="en-GB"/>
              </w:rPr>
              <w:t>_010</w:t>
            </w:r>
          </w:p>
        </w:tc>
        <w:tc>
          <w:tcPr>
            <w:tcW w:w="5220" w:type="dxa"/>
          </w:tcPr>
          <w:p w14:paraId="54AE4192" w14:textId="77777777" w:rsidR="00AC397C" w:rsidRPr="00A56FF6" w:rsidRDefault="00AC397C" w:rsidP="00AC397C">
            <w:pPr>
              <w:rPr>
                <w:lang w:val="en-GB"/>
              </w:rPr>
            </w:pPr>
            <w:r w:rsidRPr="00A56FF6">
              <w:rPr>
                <w:lang w:val="en-GB"/>
              </w:rPr>
              <w:t>The system must be able to change the heating level of the pre-defined programs</w:t>
            </w:r>
          </w:p>
        </w:tc>
        <w:tc>
          <w:tcPr>
            <w:tcW w:w="2047" w:type="dxa"/>
          </w:tcPr>
          <w:p w14:paraId="3C166896" w14:textId="77777777" w:rsidR="00AC397C" w:rsidRPr="00A56FF6" w:rsidRDefault="00AC397C" w:rsidP="00AC397C">
            <w:pPr>
              <w:rPr>
                <w:b/>
                <w:lang w:val="en-GB"/>
              </w:rPr>
            </w:pPr>
            <w:r w:rsidRPr="00A56FF6">
              <w:rPr>
                <w:lang w:val="en-GB"/>
              </w:rPr>
              <w:t>UC_001/</w:t>
            </w:r>
            <w:r w:rsidRPr="00A56FF6">
              <w:rPr>
                <w:b/>
                <w:lang w:val="en-GB"/>
              </w:rPr>
              <w:t xml:space="preserve"> </w:t>
            </w:r>
            <w:r w:rsidRPr="00A56FF6">
              <w:rPr>
                <w:lang w:val="en-GB"/>
              </w:rPr>
              <w:t>UR_002</w:t>
            </w:r>
          </w:p>
        </w:tc>
      </w:tr>
      <w:tr w:rsidR="00AC397C" w:rsidRPr="00B67410" w14:paraId="7CC03B8A" w14:textId="77777777" w:rsidTr="00B65A09">
        <w:tc>
          <w:tcPr>
            <w:tcW w:w="1795" w:type="dxa"/>
          </w:tcPr>
          <w:p w14:paraId="1A9C2ECA" w14:textId="1C6E83BF" w:rsidR="00AC397C" w:rsidRPr="00A56FF6" w:rsidRDefault="00AC397C" w:rsidP="00AC397C">
            <w:pPr>
              <w:rPr>
                <w:b/>
                <w:lang w:val="en-GB"/>
              </w:rPr>
            </w:pPr>
            <w:r w:rsidRPr="00A56FF6">
              <w:rPr>
                <w:b/>
                <w:lang w:val="en-GB"/>
              </w:rPr>
              <w:t>FR</w:t>
            </w:r>
            <w:r w:rsidRPr="00A56FF6">
              <w:rPr>
                <w:lang w:val="en-GB"/>
              </w:rPr>
              <w:t>_011</w:t>
            </w:r>
          </w:p>
        </w:tc>
        <w:tc>
          <w:tcPr>
            <w:tcW w:w="5220" w:type="dxa"/>
          </w:tcPr>
          <w:p w14:paraId="74BBAD95" w14:textId="7D473F4F" w:rsidR="00AC397C" w:rsidRPr="00A56FF6" w:rsidRDefault="00AC397C" w:rsidP="00AC397C">
            <w:pPr>
              <w:rPr>
                <w:lang w:val="en-GB"/>
              </w:rPr>
            </w:pPr>
            <w:r w:rsidRPr="00A56FF6">
              <w:rPr>
                <w:lang w:val="en-GB"/>
              </w:rPr>
              <w:t xml:space="preserve">The system must be able to </w:t>
            </w:r>
            <w:r w:rsidR="004A3226">
              <w:rPr>
                <w:lang w:val="en-GB"/>
              </w:rPr>
              <w:t xml:space="preserve">set and </w:t>
            </w:r>
            <w:r w:rsidRPr="00A56FF6">
              <w:rPr>
                <w:lang w:val="en-GB"/>
              </w:rPr>
              <w:t>measure the heating level</w:t>
            </w:r>
          </w:p>
        </w:tc>
        <w:tc>
          <w:tcPr>
            <w:tcW w:w="2047" w:type="dxa"/>
          </w:tcPr>
          <w:p w14:paraId="5EFF21CA" w14:textId="010583E0" w:rsidR="00AC397C" w:rsidRPr="00A56FF6" w:rsidRDefault="00B67410" w:rsidP="00AC397C">
            <w:pPr>
              <w:rPr>
                <w:lang w:val="en-GB"/>
              </w:rPr>
            </w:pPr>
            <w:r w:rsidRPr="00A56FF6">
              <w:rPr>
                <w:lang w:val="en-GB"/>
              </w:rPr>
              <w:t>UC_002</w:t>
            </w:r>
          </w:p>
        </w:tc>
      </w:tr>
      <w:tr w:rsidR="00AC397C" w:rsidRPr="00B67410" w14:paraId="1D3CE713" w14:textId="77777777" w:rsidTr="00B65A09">
        <w:tc>
          <w:tcPr>
            <w:tcW w:w="1795" w:type="dxa"/>
          </w:tcPr>
          <w:p w14:paraId="30DBB6B6" w14:textId="32010163" w:rsidR="00AC397C" w:rsidRPr="00A56FF6" w:rsidRDefault="00AC397C" w:rsidP="00AC397C">
            <w:pPr>
              <w:rPr>
                <w:b/>
                <w:lang w:val="en-GB"/>
              </w:rPr>
            </w:pPr>
            <w:r w:rsidRPr="00A56FF6">
              <w:rPr>
                <w:b/>
                <w:lang w:val="en-GB"/>
              </w:rPr>
              <w:t>FR</w:t>
            </w:r>
            <w:r w:rsidRPr="00A56FF6">
              <w:rPr>
                <w:lang w:val="en-GB"/>
              </w:rPr>
              <w:t>_012</w:t>
            </w:r>
          </w:p>
        </w:tc>
        <w:tc>
          <w:tcPr>
            <w:tcW w:w="5220" w:type="dxa"/>
          </w:tcPr>
          <w:p w14:paraId="016C5F37" w14:textId="77777777" w:rsidR="00AC397C" w:rsidRDefault="00AC397C" w:rsidP="00AC397C">
            <w:pPr>
              <w:rPr>
                <w:lang w:val="en-GB"/>
              </w:rPr>
            </w:pPr>
            <w:r w:rsidRPr="00A56FF6">
              <w:rPr>
                <w:lang w:val="en-GB"/>
              </w:rPr>
              <w:t>The system must be able to control the heating level</w:t>
            </w:r>
          </w:p>
          <w:p w14:paraId="77FD2D9E" w14:textId="5D181F0F" w:rsidR="009D5E58" w:rsidRPr="00A56FF6" w:rsidRDefault="009D5E58" w:rsidP="00AC397C">
            <w:pPr>
              <w:rPr>
                <w:lang w:val="en-GB"/>
              </w:rPr>
            </w:pPr>
          </w:p>
        </w:tc>
        <w:tc>
          <w:tcPr>
            <w:tcW w:w="2047" w:type="dxa"/>
          </w:tcPr>
          <w:p w14:paraId="46CC0DDE" w14:textId="4BA0CC31" w:rsidR="00AC397C" w:rsidRPr="00A56FF6" w:rsidRDefault="00B67410" w:rsidP="00AC397C">
            <w:pPr>
              <w:rPr>
                <w:lang w:val="en-GB"/>
              </w:rPr>
            </w:pPr>
            <w:r w:rsidRPr="00A56FF6">
              <w:rPr>
                <w:lang w:val="en-GB"/>
              </w:rPr>
              <w:t>UC_002</w:t>
            </w:r>
          </w:p>
        </w:tc>
      </w:tr>
      <w:tr w:rsidR="00AC397C" w:rsidRPr="00A56FF6" w14:paraId="4CE2C671" w14:textId="77777777" w:rsidTr="00770A7D">
        <w:trPr>
          <w:trHeight w:val="607"/>
        </w:trPr>
        <w:tc>
          <w:tcPr>
            <w:tcW w:w="1795" w:type="dxa"/>
          </w:tcPr>
          <w:p w14:paraId="6AB5D9E7" w14:textId="7EA12E55" w:rsidR="00AC397C" w:rsidRPr="00A56FF6" w:rsidRDefault="00AC397C" w:rsidP="00AC397C">
            <w:pPr>
              <w:rPr>
                <w:b/>
                <w:lang w:val="en-GB"/>
              </w:rPr>
            </w:pPr>
            <w:r w:rsidRPr="00A56FF6">
              <w:rPr>
                <w:b/>
                <w:lang w:val="en-GB"/>
              </w:rPr>
              <w:t>FR</w:t>
            </w:r>
            <w:r w:rsidR="004A3226">
              <w:rPr>
                <w:lang w:val="en-GB"/>
              </w:rPr>
              <w:t>_</w:t>
            </w:r>
            <w:r w:rsidR="00E0734C">
              <w:rPr>
                <w:lang w:val="en-GB"/>
              </w:rPr>
              <w:t>013</w:t>
            </w:r>
          </w:p>
        </w:tc>
        <w:tc>
          <w:tcPr>
            <w:tcW w:w="5220" w:type="dxa"/>
          </w:tcPr>
          <w:p w14:paraId="5D756A0D" w14:textId="69A80BCA" w:rsidR="00AC397C" w:rsidRPr="00A56FF6" w:rsidRDefault="00AC397C" w:rsidP="00BE5BB8">
            <w:pPr>
              <w:rPr>
                <w:lang w:val="en-GB"/>
              </w:rPr>
            </w:pPr>
            <w:r w:rsidRPr="00A56FF6">
              <w:rPr>
                <w:lang w:val="en-GB"/>
              </w:rPr>
              <w:t xml:space="preserve">The system must be able to </w:t>
            </w:r>
            <w:r w:rsidR="00BE5BB8">
              <w:rPr>
                <w:lang w:val="en-GB"/>
              </w:rPr>
              <w:t>change the water fill level of the pre-defined programs</w:t>
            </w:r>
            <w:r w:rsidRPr="00A56FF6">
              <w:rPr>
                <w:lang w:val="en-GB"/>
              </w:rPr>
              <w:t xml:space="preserve"> </w:t>
            </w:r>
          </w:p>
        </w:tc>
        <w:tc>
          <w:tcPr>
            <w:tcW w:w="2047" w:type="dxa"/>
          </w:tcPr>
          <w:p w14:paraId="7C726D94" w14:textId="72F4B225" w:rsidR="00AC397C" w:rsidRPr="00A56FF6" w:rsidRDefault="00AC397C" w:rsidP="00AC397C">
            <w:pPr>
              <w:rPr>
                <w:lang w:val="en-GB"/>
              </w:rPr>
            </w:pPr>
            <w:r w:rsidRPr="00A56FF6">
              <w:rPr>
                <w:lang w:val="en-GB"/>
              </w:rPr>
              <w:t>UC_001/</w:t>
            </w:r>
            <w:r w:rsidRPr="00A56FF6">
              <w:rPr>
                <w:b/>
                <w:lang w:val="en-GB"/>
              </w:rPr>
              <w:t xml:space="preserve"> </w:t>
            </w:r>
            <w:r w:rsidRPr="00A56FF6">
              <w:rPr>
                <w:lang w:val="en-GB"/>
              </w:rPr>
              <w:t>UR_00</w:t>
            </w:r>
            <w:r w:rsidR="00442670">
              <w:rPr>
                <w:lang w:val="en-GB"/>
              </w:rPr>
              <w:t>2</w:t>
            </w:r>
          </w:p>
        </w:tc>
      </w:tr>
      <w:tr w:rsidR="00BE5BB8" w:rsidRPr="00B67410" w14:paraId="78060B81" w14:textId="77777777" w:rsidTr="00770A7D">
        <w:trPr>
          <w:trHeight w:val="607"/>
        </w:trPr>
        <w:tc>
          <w:tcPr>
            <w:tcW w:w="1795" w:type="dxa"/>
          </w:tcPr>
          <w:p w14:paraId="62181D2D" w14:textId="62EFD741" w:rsidR="00BE5BB8" w:rsidRPr="00A56FF6" w:rsidRDefault="00BE5BB8" w:rsidP="00BE5BB8">
            <w:pPr>
              <w:rPr>
                <w:b/>
                <w:lang w:val="en-GB"/>
              </w:rPr>
            </w:pPr>
            <w:r w:rsidRPr="00A56FF6">
              <w:rPr>
                <w:b/>
                <w:lang w:val="en-GB"/>
              </w:rPr>
              <w:t>FR</w:t>
            </w:r>
            <w:r>
              <w:rPr>
                <w:lang w:val="en-GB"/>
              </w:rPr>
              <w:t>_</w:t>
            </w:r>
            <w:r w:rsidR="00E0734C">
              <w:rPr>
                <w:lang w:val="en-GB"/>
              </w:rPr>
              <w:t>014</w:t>
            </w:r>
          </w:p>
        </w:tc>
        <w:tc>
          <w:tcPr>
            <w:tcW w:w="5220" w:type="dxa"/>
          </w:tcPr>
          <w:p w14:paraId="522431AC" w14:textId="51208C91" w:rsidR="00BE5BB8" w:rsidRPr="00A56FF6" w:rsidRDefault="00BE5BB8" w:rsidP="00BE5BB8">
            <w:pPr>
              <w:rPr>
                <w:lang w:val="en-GB"/>
              </w:rPr>
            </w:pPr>
            <w:r w:rsidRPr="00A56FF6">
              <w:rPr>
                <w:lang w:val="en-GB"/>
              </w:rPr>
              <w:t xml:space="preserve">The system must be able to </w:t>
            </w:r>
            <w:r>
              <w:rPr>
                <w:lang w:val="en-GB"/>
              </w:rPr>
              <w:t xml:space="preserve">set and measure </w:t>
            </w:r>
            <w:r w:rsidRPr="00A56FF6">
              <w:rPr>
                <w:lang w:val="en-GB"/>
              </w:rPr>
              <w:t xml:space="preserve">the water fill level </w:t>
            </w:r>
          </w:p>
        </w:tc>
        <w:tc>
          <w:tcPr>
            <w:tcW w:w="2047" w:type="dxa"/>
          </w:tcPr>
          <w:p w14:paraId="519263A8" w14:textId="0B0D0DEA" w:rsidR="00BE5BB8" w:rsidRPr="00A56FF6" w:rsidRDefault="00B67410" w:rsidP="00BE5BB8">
            <w:pPr>
              <w:rPr>
                <w:lang w:val="en-GB"/>
              </w:rPr>
            </w:pPr>
            <w:r w:rsidRPr="00A56FF6">
              <w:rPr>
                <w:lang w:val="en-GB"/>
              </w:rPr>
              <w:t>UC_00</w:t>
            </w:r>
            <w:r>
              <w:rPr>
                <w:lang w:val="en-GB"/>
              </w:rPr>
              <w:t>1/ UR_002/UC_002</w:t>
            </w:r>
          </w:p>
        </w:tc>
      </w:tr>
      <w:tr w:rsidR="00BE5BB8" w:rsidRPr="00B67410" w14:paraId="178A3F14" w14:textId="77777777" w:rsidTr="00770A7D">
        <w:trPr>
          <w:trHeight w:val="607"/>
        </w:trPr>
        <w:tc>
          <w:tcPr>
            <w:tcW w:w="1795" w:type="dxa"/>
          </w:tcPr>
          <w:p w14:paraId="3510A762" w14:textId="27257641" w:rsidR="00BE5BB8" w:rsidRPr="00A56FF6" w:rsidRDefault="00BE5BB8" w:rsidP="00BE5BB8">
            <w:pPr>
              <w:rPr>
                <w:b/>
                <w:lang w:val="en-GB"/>
              </w:rPr>
            </w:pPr>
            <w:r w:rsidRPr="00A56FF6">
              <w:rPr>
                <w:b/>
                <w:lang w:val="en-GB"/>
              </w:rPr>
              <w:t>FR</w:t>
            </w:r>
            <w:r w:rsidR="00E0734C">
              <w:rPr>
                <w:lang w:val="en-GB"/>
              </w:rPr>
              <w:t>_015</w:t>
            </w:r>
          </w:p>
        </w:tc>
        <w:tc>
          <w:tcPr>
            <w:tcW w:w="5220" w:type="dxa"/>
          </w:tcPr>
          <w:p w14:paraId="5AF227C7" w14:textId="3B8BEC4F" w:rsidR="00BE5BB8" w:rsidRPr="00A56FF6" w:rsidRDefault="00BE5BB8" w:rsidP="00BE5BB8">
            <w:pPr>
              <w:rPr>
                <w:lang w:val="en-GB"/>
              </w:rPr>
            </w:pPr>
            <w:r w:rsidRPr="00A56FF6">
              <w:rPr>
                <w:lang w:val="en-GB"/>
              </w:rPr>
              <w:t xml:space="preserve">The system must be able to control the water fill level </w:t>
            </w:r>
          </w:p>
        </w:tc>
        <w:tc>
          <w:tcPr>
            <w:tcW w:w="2047" w:type="dxa"/>
          </w:tcPr>
          <w:p w14:paraId="16ECDA95" w14:textId="7496F046" w:rsidR="00BE5BB8" w:rsidRPr="00A56FF6" w:rsidRDefault="00B67410" w:rsidP="00BE5BB8">
            <w:pPr>
              <w:rPr>
                <w:lang w:val="en-GB"/>
              </w:rPr>
            </w:pPr>
            <w:r w:rsidRPr="00A56FF6">
              <w:rPr>
                <w:lang w:val="en-GB"/>
              </w:rPr>
              <w:t>UC_00</w:t>
            </w:r>
            <w:r>
              <w:rPr>
                <w:lang w:val="en-GB"/>
              </w:rPr>
              <w:t>1/ UR_002/UC_002</w:t>
            </w:r>
          </w:p>
        </w:tc>
      </w:tr>
      <w:tr w:rsidR="00BE5BB8" w:rsidRPr="00B67410" w14:paraId="31600870" w14:textId="77777777" w:rsidTr="00770A7D">
        <w:trPr>
          <w:trHeight w:val="607"/>
        </w:trPr>
        <w:tc>
          <w:tcPr>
            <w:tcW w:w="1795" w:type="dxa"/>
          </w:tcPr>
          <w:p w14:paraId="7849DA62" w14:textId="44823151" w:rsidR="00BE5BB8" w:rsidRPr="00A56FF6" w:rsidRDefault="00BE5BB8" w:rsidP="00BE5BB8">
            <w:pPr>
              <w:rPr>
                <w:b/>
                <w:lang w:val="en-GB"/>
              </w:rPr>
            </w:pPr>
            <w:r w:rsidRPr="00A56FF6">
              <w:rPr>
                <w:b/>
                <w:lang w:val="en-GB"/>
              </w:rPr>
              <w:t>FR</w:t>
            </w:r>
            <w:r w:rsidRPr="00A56FF6">
              <w:rPr>
                <w:lang w:val="en-GB"/>
              </w:rPr>
              <w:t>_016</w:t>
            </w:r>
          </w:p>
        </w:tc>
        <w:tc>
          <w:tcPr>
            <w:tcW w:w="5220" w:type="dxa"/>
          </w:tcPr>
          <w:p w14:paraId="444BD0CC" w14:textId="51F50C37" w:rsidR="00BE5BB8" w:rsidRPr="00A56FF6" w:rsidRDefault="00BE5BB8" w:rsidP="00BE5BB8">
            <w:pPr>
              <w:rPr>
                <w:lang w:val="en-GB"/>
              </w:rPr>
            </w:pPr>
            <w:r w:rsidRPr="00A56FF6">
              <w:rPr>
                <w:lang w:val="en-GB"/>
              </w:rPr>
              <w:t xml:space="preserve">The system must be able to control the detergent dispensers </w:t>
            </w:r>
          </w:p>
        </w:tc>
        <w:tc>
          <w:tcPr>
            <w:tcW w:w="2047" w:type="dxa"/>
          </w:tcPr>
          <w:p w14:paraId="2B95EADE" w14:textId="392C28C5" w:rsidR="00BE5BB8" w:rsidRPr="00A56FF6" w:rsidRDefault="00B67410" w:rsidP="00BE5BB8">
            <w:pPr>
              <w:rPr>
                <w:lang w:val="en-GB"/>
              </w:rPr>
            </w:pPr>
            <w:r w:rsidRPr="00A56FF6">
              <w:rPr>
                <w:lang w:val="en-GB"/>
              </w:rPr>
              <w:t>UC_002</w:t>
            </w:r>
          </w:p>
        </w:tc>
      </w:tr>
      <w:tr w:rsidR="00BE5BB8" w:rsidRPr="00A56FF6" w14:paraId="26E642B9" w14:textId="77777777" w:rsidTr="00770A7D">
        <w:trPr>
          <w:trHeight w:val="607"/>
        </w:trPr>
        <w:tc>
          <w:tcPr>
            <w:tcW w:w="1795" w:type="dxa"/>
          </w:tcPr>
          <w:p w14:paraId="3D55CD19" w14:textId="1F2A0F5F" w:rsidR="00BE5BB8" w:rsidRPr="00A56FF6" w:rsidRDefault="00BE5BB8" w:rsidP="00BE5BB8">
            <w:pPr>
              <w:rPr>
                <w:b/>
                <w:lang w:val="en-GB"/>
              </w:rPr>
            </w:pPr>
            <w:r w:rsidRPr="00A56FF6">
              <w:rPr>
                <w:b/>
                <w:lang w:val="en-GB"/>
              </w:rPr>
              <w:t>FR</w:t>
            </w:r>
            <w:r w:rsidRPr="00A56FF6">
              <w:rPr>
                <w:lang w:val="en-GB"/>
              </w:rPr>
              <w:t>_017</w:t>
            </w:r>
          </w:p>
        </w:tc>
        <w:tc>
          <w:tcPr>
            <w:tcW w:w="5220" w:type="dxa"/>
          </w:tcPr>
          <w:p w14:paraId="1FAA1658" w14:textId="4AFEBEBF" w:rsidR="00BE5BB8" w:rsidRPr="00A56FF6" w:rsidRDefault="00BE5BB8" w:rsidP="00BE5BB8">
            <w:pPr>
              <w:rPr>
                <w:lang w:val="en-GB"/>
              </w:rPr>
            </w:pPr>
            <w:r w:rsidRPr="00A56FF6">
              <w:rPr>
                <w:lang w:val="en-GB"/>
              </w:rPr>
              <w:t xml:space="preserve">The system must </w:t>
            </w:r>
            <w:r>
              <w:rPr>
                <w:lang w:val="en-GB"/>
              </w:rPr>
              <w:t xml:space="preserve">be able to detect the absence of detergent in the detergent compartments </w:t>
            </w:r>
          </w:p>
        </w:tc>
        <w:tc>
          <w:tcPr>
            <w:tcW w:w="2047" w:type="dxa"/>
          </w:tcPr>
          <w:p w14:paraId="5B27F4C6" w14:textId="5D8C9D72" w:rsidR="00BE5BB8" w:rsidRPr="00A56FF6" w:rsidRDefault="00BE5BB8" w:rsidP="00BE5BB8">
            <w:pPr>
              <w:rPr>
                <w:lang w:val="en-GB"/>
              </w:rPr>
            </w:pPr>
            <w:r>
              <w:rPr>
                <w:lang w:val="en-GB"/>
              </w:rPr>
              <w:t>UC_004</w:t>
            </w:r>
            <w:r w:rsidRPr="00A56FF6">
              <w:rPr>
                <w:b/>
                <w:lang w:val="en-GB"/>
              </w:rPr>
              <w:t xml:space="preserve"> </w:t>
            </w:r>
          </w:p>
        </w:tc>
      </w:tr>
      <w:tr w:rsidR="00BE5BB8" w:rsidRPr="00B67410" w14:paraId="3BEE30AF" w14:textId="77777777" w:rsidTr="00770A7D">
        <w:trPr>
          <w:trHeight w:val="607"/>
        </w:trPr>
        <w:tc>
          <w:tcPr>
            <w:tcW w:w="1795" w:type="dxa"/>
          </w:tcPr>
          <w:p w14:paraId="01166998" w14:textId="5C871665" w:rsidR="00BE5BB8" w:rsidRPr="00A56FF6" w:rsidRDefault="00BE5BB8" w:rsidP="00BE5BB8">
            <w:pPr>
              <w:rPr>
                <w:b/>
                <w:lang w:val="en-GB"/>
              </w:rPr>
            </w:pPr>
            <w:r w:rsidRPr="00A56FF6">
              <w:rPr>
                <w:b/>
                <w:lang w:val="en-GB"/>
              </w:rPr>
              <w:t>FR</w:t>
            </w:r>
            <w:r>
              <w:rPr>
                <w:lang w:val="en-GB"/>
              </w:rPr>
              <w:t>_018</w:t>
            </w:r>
          </w:p>
        </w:tc>
        <w:tc>
          <w:tcPr>
            <w:tcW w:w="5220" w:type="dxa"/>
          </w:tcPr>
          <w:p w14:paraId="53DDAF0E" w14:textId="32EE16A4" w:rsidR="00BE5BB8" w:rsidRPr="00A56FF6" w:rsidRDefault="00BE5BB8" w:rsidP="00BE5BB8">
            <w:pPr>
              <w:rPr>
                <w:lang w:val="en-GB"/>
              </w:rPr>
            </w:pPr>
            <w:r w:rsidRPr="00A56FF6">
              <w:rPr>
                <w:lang w:val="en-GB"/>
              </w:rPr>
              <w:t>The system must be able to control the door lock</w:t>
            </w:r>
          </w:p>
        </w:tc>
        <w:tc>
          <w:tcPr>
            <w:tcW w:w="2047" w:type="dxa"/>
          </w:tcPr>
          <w:p w14:paraId="7A9186D2" w14:textId="3AE69633" w:rsidR="00BE5BB8" w:rsidRPr="00A56FF6" w:rsidRDefault="00B67410" w:rsidP="00BE5BB8">
            <w:pPr>
              <w:rPr>
                <w:lang w:val="en-GB"/>
              </w:rPr>
            </w:pPr>
            <w:r w:rsidRPr="00A56FF6">
              <w:rPr>
                <w:lang w:val="en-GB"/>
              </w:rPr>
              <w:t>UC_002</w:t>
            </w:r>
            <w:r>
              <w:rPr>
                <w:lang w:val="en-GB"/>
              </w:rPr>
              <w:t>/ UC_004</w:t>
            </w:r>
          </w:p>
        </w:tc>
      </w:tr>
      <w:tr w:rsidR="00BE5BB8" w:rsidRPr="00B67410" w14:paraId="36F311E6" w14:textId="77777777" w:rsidTr="00770A7D">
        <w:trPr>
          <w:trHeight w:val="607"/>
        </w:trPr>
        <w:tc>
          <w:tcPr>
            <w:tcW w:w="1795" w:type="dxa"/>
          </w:tcPr>
          <w:p w14:paraId="0E58CFD8" w14:textId="73A3E806" w:rsidR="00BE5BB8" w:rsidRPr="00A56FF6" w:rsidRDefault="00E0734C" w:rsidP="00BE5BB8">
            <w:pPr>
              <w:rPr>
                <w:b/>
                <w:lang w:val="en-GB"/>
              </w:rPr>
            </w:pPr>
            <w:r w:rsidRPr="00A56FF6">
              <w:rPr>
                <w:b/>
                <w:lang w:val="en-GB"/>
              </w:rPr>
              <w:t>FR</w:t>
            </w:r>
            <w:r>
              <w:rPr>
                <w:lang w:val="en-GB"/>
              </w:rPr>
              <w:t>_019</w:t>
            </w:r>
          </w:p>
        </w:tc>
        <w:tc>
          <w:tcPr>
            <w:tcW w:w="5220" w:type="dxa"/>
          </w:tcPr>
          <w:p w14:paraId="002A45A0" w14:textId="49423007" w:rsidR="00BE5BB8" w:rsidRPr="00A56FF6" w:rsidRDefault="00BE5BB8" w:rsidP="00BE5BB8">
            <w:pPr>
              <w:rPr>
                <w:lang w:val="en-GB"/>
              </w:rPr>
            </w:pPr>
            <w:r>
              <w:rPr>
                <w:lang w:val="en-GB"/>
              </w:rPr>
              <w:t>The system must be able to detect the status of the door: open/closed</w:t>
            </w:r>
          </w:p>
        </w:tc>
        <w:tc>
          <w:tcPr>
            <w:tcW w:w="2047" w:type="dxa"/>
          </w:tcPr>
          <w:p w14:paraId="70BDA86B" w14:textId="4569961E" w:rsidR="00BE5BB8" w:rsidRPr="00A56FF6" w:rsidRDefault="00B67410" w:rsidP="00BE5BB8">
            <w:pPr>
              <w:rPr>
                <w:lang w:val="en-GB"/>
              </w:rPr>
            </w:pPr>
            <w:r w:rsidRPr="00A56FF6">
              <w:rPr>
                <w:lang w:val="en-GB"/>
              </w:rPr>
              <w:t>UC_002</w:t>
            </w:r>
            <w:r>
              <w:rPr>
                <w:lang w:val="en-GB"/>
              </w:rPr>
              <w:t>/ UC_004</w:t>
            </w:r>
          </w:p>
        </w:tc>
      </w:tr>
      <w:tr w:rsidR="00BE5BB8" w:rsidRPr="00A56FF6" w14:paraId="293CA6FF" w14:textId="77777777" w:rsidTr="00770A7D">
        <w:trPr>
          <w:trHeight w:val="607"/>
        </w:trPr>
        <w:tc>
          <w:tcPr>
            <w:tcW w:w="1795" w:type="dxa"/>
          </w:tcPr>
          <w:p w14:paraId="322E96F3" w14:textId="08B0B431" w:rsidR="00BE5BB8" w:rsidRPr="00A56FF6" w:rsidRDefault="00BE5BB8" w:rsidP="00BE5BB8">
            <w:pPr>
              <w:rPr>
                <w:b/>
                <w:lang w:val="en-GB"/>
              </w:rPr>
            </w:pPr>
            <w:r w:rsidRPr="00A56FF6">
              <w:rPr>
                <w:b/>
                <w:lang w:val="en-GB"/>
              </w:rPr>
              <w:t>FR</w:t>
            </w:r>
            <w:r w:rsidR="00E0734C">
              <w:rPr>
                <w:lang w:val="en-GB"/>
              </w:rPr>
              <w:t>_020</w:t>
            </w:r>
          </w:p>
        </w:tc>
        <w:tc>
          <w:tcPr>
            <w:tcW w:w="5220" w:type="dxa"/>
          </w:tcPr>
          <w:p w14:paraId="4061A651" w14:textId="38B9846E" w:rsidR="00BE5BB8" w:rsidRPr="00A56FF6" w:rsidRDefault="00BE5BB8" w:rsidP="00BE5BB8">
            <w:pPr>
              <w:rPr>
                <w:lang w:val="en-GB"/>
              </w:rPr>
            </w:pPr>
            <w:r w:rsidRPr="00A56FF6">
              <w:rPr>
                <w:lang w:val="en-GB"/>
              </w:rPr>
              <w:t>The system mu</w:t>
            </w:r>
            <w:r>
              <w:rPr>
                <w:lang w:val="en-GB"/>
              </w:rPr>
              <w:t>st be able to control water drain</w:t>
            </w:r>
            <w:r w:rsidRPr="00A56FF6">
              <w:rPr>
                <w:lang w:val="en-GB"/>
              </w:rPr>
              <w:t xml:space="preserve"> </w:t>
            </w:r>
          </w:p>
        </w:tc>
        <w:tc>
          <w:tcPr>
            <w:tcW w:w="2047" w:type="dxa"/>
          </w:tcPr>
          <w:p w14:paraId="7D365A8C" w14:textId="61CBDB17" w:rsidR="00BE5BB8" w:rsidRPr="00A56FF6" w:rsidRDefault="00B67410" w:rsidP="00BE5BB8">
            <w:pPr>
              <w:keepNext/>
              <w:rPr>
                <w:lang w:val="en-GB"/>
              </w:rPr>
            </w:pPr>
            <w:r w:rsidRPr="00A56FF6">
              <w:rPr>
                <w:lang w:val="en-GB"/>
              </w:rPr>
              <w:t>UC_00</w:t>
            </w:r>
            <w:r>
              <w:rPr>
                <w:lang w:val="en-GB"/>
              </w:rPr>
              <w:t>1/ UR_002/UC_002</w:t>
            </w:r>
          </w:p>
        </w:tc>
      </w:tr>
      <w:tr w:rsidR="000D3093" w:rsidRPr="00C63714" w14:paraId="6BC4B9B3" w14:textId="77777777" w:rsidTr="00770A7D">
        <w:trPr>
          <w:trHeight w:val="607"/>
        </w:trPr>
        <w:tc>
          <w:tcPr>
            <w:tcW w:w="1795" w:type="dxa"/>
          </w:tcPr>
          <w:p w14:paraId="3500F740" w14:textId="765EAAE7" w:rsidR="000D3093" w:rsidRPr="00C63714" w:rsidRDefault="000D3093" w:rsidP="00BE5BB8">
            <w:pPr>
              <w:rPr>
                <w:bCs/>
                <w:highlight w:val="yellow"/>
                <w:lang w:val="en-GB"/>
              </w:rPr>
            </w:pPr>
            <w:r w:rsidRPr="00C63714">
              <w:rPr>
                <w:b/>
                <w:highlight w:val="yellow"/>
                <w:lang w:val="en-GB"/>
              </w:rPr>
              <w:lastRenderedPageBreak/>
              <w:t>FR</w:t>
            </w:r>
            <w:r w:rsidRPr="00C63714">
              <w:rPr>
                <w:bCs/>
                <w:highlight w:val="yellow"/>
                <w:lang w:val="en-GB"/>
              </w:rPr>
              <w:t>_021</w:t>
            </w:r>
          </w:p>
        </w:tc>
        <w:tc>
          <w:tcPr>
            <w:tcW w:w="5220" w:type="dxa"/>
          </w:tcPr>
          <w:p w14:paraId="011A305D" w14:textId="12D89D4E" w:rsidR="000D3093" w:rsidRPr="00C63714" w:rsidRDefault="000D3093" w:rsidP="00BE5BB8">
            <w:pPr>
              <w:rPr>
                <w:highlight w:val="yellow"/>
                <w:lang w:val="en-GB"/>
              </w:rPr>
            </w:pPr>
            <w:r w:rsidRPr="00C63714">
              <w:rPr>
                <w:highlight w:val="yellow"/>
                <w:lang w:val="en-GB"/>
              </w:rPr>
              <w:t>The  system must be able to change to a different washing program when the current washing program has been paused.</w:t>
            </w:r>
          </w:p>
        </w:tc>
        <w:tc>
          <w:tcPr>
            <w:tcW w:w="2047" w:type="dxa"/>
          </w:tcPr>
          <w:p w14:paraId="64BE18A7" w14:textId="32C0F241" w:rsidR="000D3093" w:rsidRPr="00C63714" w:rsidRDefault="000D3093" w:rsidP="00BE5BB8">
            <w:pPr>
              <w:keepNext/>
              <w:rPr>
                <w:highlight w:val="yellow"/>
                <w:lang w:val="en-GB"/>
              </w:rPr>
            </w:pPr>
            <w:r w:rsidRPr="00C63714">
              <w:rPr>
                <w:highlight w:val="yellow"/>
                <w:lang w:val="en-GB"/>
              </w:rPr>
              <w:t>UC_006/UR_005</w:t>
            </w:r>
          </w:p>
        </w:tc>
      </w:tr>
      <w:tr w:rsidR="006B1D8F" w:rsidRPr="00C63714" w14:paraId="5D591E97" w14:textId="77777777" w:rsidTr="00770A7D">
        <w:trPr>
          <w:trHeight w:val="607"/>
        </w:trPr>
        <w:tc>
          <w:tcPr>
            <w:tcW w:w="1795" w:type="dxa"/>
          </w:tcPr>
          <w:p w14:paraId="2E86ADFE" w14:textId="79310202" w:rsidR="006B1D8F" w:rsidRPr="00C63714" w:rsidRDefault="006B1D8F" w:rsidP="006B1D8F">
            <w:pPr>
              <w:rPr>
                <w:b/>
                <w:highlight w:val="yellow"/>
                <w:lang w:val="en-GB"/>
              </w:rPr>
            </w:pPr>
            <w:r w:rsidRPr="00C63714">
              <w:rPr>
                <w:b/>
                <w:highlight w:val="yellow"/>
                <w:lang w:val="en-GB"/>
              </w:rPr>
              <w:t>FR</w:t>
            </w:r>
            <w:r w:rsidRPr="00C63714">
              <w:rPr>
                <w:highlight w:val="yellow"/>
                <w:lang w:val="en-GB"/>
              </w:rPr>
              <w:t>_02</w:t>
            </w:r>
            <w:r w:rsidR="00C7244C" w:rsidRPr="00C63714">
              <w:rPr>
                <w:highlight w:val="yellow"/>
                <w:lang w:val="en-GB"/>
              </w:rPr>
              <w:t>2</w:t>
            </w:r>
          </w:p>
        </w:tc>
        <w:tc>
          <w:tcPr>
            <w:tcW w:w="5220" w:type="dxa"/>
          </w:tcPr>
          <w:p w14:paraId="7FCDA30A" w14:textId="6F57453A" w:rsidR="006B1D8F" w:rsidRPr="00C63714" w:rsidRDefault="006B1D8F" w:rsidP="006B1D8F">
            <w:pPr>
              <w:rPr>
                <w:highlight w:val="yellow"/>
                <w:lang w:val="en-GB"/>
              </w:rPr>
            </w:pPr>
            <w:r w:rsidRPr="00C63714">
              <w:rPr>
                <w:highlight w:val="yellow"/>
                <w:lang w:val="en-GB"/>
              </w:rPr>
              <w:t xml:space="preserve">The system must be able to </w:t>
            </w:r>
            <w:r w:rsidR="005941AB" w:rsidRPr="00C63714">
              <w:rPr>
                <w:highlight w:val="yellow"/>
                <w:lang w:val="en-GB"/>
              </w:rPr>
              <w:t>get updated to the version</w:t>
            </w:r>
          </w:p>
        </w:tc>
        <w:tc>
          <w:tcPr>
            <w:tcW w:w="2047" w:type="dxa"/>
          </w:tcPr>
          <w:p w14:paraId="0EF4B890" w14:textId="0A8ABE44" w:rsidR="006B1D8F" w:rsidRPr="00C63714" w:rsidRDefault="005941AB" w:rsidP="006B1D8F">
            <w:pPr>
              <w:keepNext/>
              <w:rPr>
                <w:highlight w:val="yellow"/>
                <w:lang w:val="en-GB"/>
              </w:rPr>
            </w:pPr>
            <w:r w:rsidRPr="00C63714">
              <w:rPr>
                <w:highlight w:val="yellow"/>
                <w:lang w:val="en-GB"/>
              </w:rPr>
              <w:t>UC_007/UR_006</w:t>
            </w:r>
          </w:p>
        </w:tc>
      </w:tr>
    </w:tbl>
    <w:p w14:paraId="702417C1" w14:textId="78490693" w:rsidR="00E7610A" w:rsidRPr="00A56FF6" w:rsidRDefault="00A56FF6" w:rsidP="00A56FF6">
      <w:pPr>
        <w:pStyle w:val="Caption"/>
        <w:jc w:val="center"/>
        <w:rPr>
          <w:lang w:val="en-GB"/>
        </w:rPr>
      </w:pPr>
      <w:bookmarkStart w:id="19" w:name="_Toc45886370"/>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2</w:t>
      </w:r>
      <w:r w:rsidRPr="00A56FF6">
        <w:rPr>
          <w:lang w:val="en-GB"/>
        </w:rPr>
        <w:fldChar w:fldCharType="end"/>
      </w:r>
      <w:r w:rsidRPr="00A56FF6">
        <w:rPr>
          <w:lang w:val="en-GB"/>
        </w:rPr>
        <w:t>. Functional Requirements</w:t>
      </w:r>
      <w:bookmarkEnd w:id="19"/>
    </w:p>
    <w:p w14:paraId="1BF5456A" w14:textId="77777777" w:rsidR="00A56FF6" w:rsidRPr="00A56FF6" w:rsidRDefault="00A56FF6" w:rsidP="00A56FF6">
      <w:pPr>
        <w:rPr>
          <w:lang w:val="en-GB"/>
        </w:rPr>
      </w:pPr>
    </w:p>
    <w:tbl>
      <w:tblPr>
        <w:tblStyle w:val="TableGrid"/>
        <w:tblW w:w="0" w:type="auto"/>
        <w:tblLook w:val="04A0" w:firstRow="1" w:lastRow="0" w:firstColumn="1" w:lastColumn="0" w:noHBand="0" w:noVBand="1"/>
      </w:tblPr>
      <w:tblGrid>
        <w:gridCol w:w="1795"/>
        <w:gridCol w:w="5220"/>
        <w:gridCol w:w="2047"/>
      </w:tblGrid>
      <w:tr w:rsidR="00CE6353" w:rsidRPr="00A56FF6" w14:paraId="3A438683" w14:textId="77777777" w:rsidTr="00E97CC7">
        <w:tc>
          <w:tcPr>
            <w:tcW w:w="1795" w:type="dxa"/>
          </w:tcPr>
          <w:p w14:paraId="3C71E9D9" w14:textId="40929735" w:rsidR="00CE6353" w:rsidRPr="00A56FF6" w:rsidRDefault="00CE6353" w:rsidP="00CE6353">
            <w:pPr>
              <w:rPr>
                <w:lang w:val="en-GB"/>
              </w:rPr>
            </w:pPr>
            <w:r w:rsidRPr="00A56FF6">
              <w:rPr>
                <w:b/>
                <w:lang w:val="en-GB"/>
              </w:rPr>
              <w:t>Non-functional Requirement ID</w:t>
            </w:r>
          </w:p>
        </w:tc>
        <w:tc>
          <w:tcPr>
            <w:tcW w:w="5220" w:type="dxa"/>
          </w:tcPr>
          <w:p w14:paraId="7924FB0D" w14:textId="77777777" w:rsidR="00CE6353" w:rsidRPr="00A56FF6" w:rsidRDefault="00CE6353" w:rsidP="00E97CC7">
            <w:pPr>
              <w:rPr>
                <w:lang w:val="en-GB"/>
              </w:rPr>
            </w:pPr>
            <w:r w:rsidRPr="00A56FF6">
              <w:rPr>
                <w:b/>
                <w:lang w:val="en-GB"/>
              </w:rPr>
              <w:t>Description</w:t>
            </w:r>
            <w:r w:rsidRPr="00A56FF6">
              <w:rPr>
                <w:lang w:val="en-GB"/>
              </w:rPr>
              <w:t xml:space="preserve"> </w:t>
            </w:r>
          </w:p>
          <w:p w14:paraId="1AC01E08" w14:textId="77777777" w:rsidR="00CE6353" w:rsidRPr="00A56FF6" w:rsidRDefault="00CE6353" w:rsidP="00E97CC7">
            <w:pPr>
              <w:rPr>
                <w:lang w:val="en-GB"/>
              </w:rPr>
            </w:pPr>
          </w:p>
        </w:tc>
        <w:tc>
          <w:tcPr>
            <w:tcW w:w="2047" w:type="dxa"/>
          </w:tcPr>
          <w:p w14:paraId="574CD991" w14:textId="77777777" w:rsidR="00CE6353" w:rsidRPr="00A56FF6" w:rsidRDefault="00CE6353" w:rsidP="00E97CC7">
            <w:pPr>
              <w:rPr>
                <w:b/>
                <w:lang w:val="en-GB"/>
              </w:rPr>
            </w:pPr>
            <w:r w:rsidRPr="00A56FF6">
              <w:rPr>
                <w:b/>
                <w:lang w:val="en-GB"/>
              </w:rPr>
              <w:t>Use Case/UR</w:t>
            </w:r>
          </w:p>
        </w:tc>
      </w:tr>
      <w:tr w:rsidR="00CE6353" w:rsidRPr="00A56FF6" w14:paraId="28772344" w14:textId="77777777" w:rsidTr="00E97CC7">
        <w:tc>
          <w:tcPr>
            <w:tcW w:w="1795" w:type="dxa"/>
          </w:tcPr>
          <w:p w14:paraId="4B8C2C93" w14:textId="14B8C066" w:rsidR="00CE6353" w:rsidRPr="001F3919" w:rsidRDefault="00CE6353" w:rsidP="00E97CC7">
            <w:pPr>
              <w:rPr>
                <w:b/>
                <w:highlight w:val="yellow"/>
                <w:lang w:val="en-GB"/>
              </w:rPr>
            </w:pPr>
            <w:r w:rsidRPr="001F3919">
              <w:rPr>
                <w:b/>
                <w:highlight w:val="yellow"/>
                <w:lang w:val="en-GB"/>
              </w:rPr>
              <w:t>NR</w:t>
            </w:r>
            <w:r w:rsidRPr="001F3919">
              <w:rPr>
                <w:highlight w:val="yellow"/>
                <w:lang w:val="en-GB"/>
              </w:rPr>
              <w:t>_001</w:t>
            </w:r>
          </w:p>
        </w:tc>
        <w:tc>
          <w:tcPr>
            <w:tcW w:w="5220" w:type="dxa"/>
          </w:tcPr>
          <w:p w14:paraId="218DDD92" w14:textId="73FC9CEF" w:rsidR="00CE6353" w:rsidRPr="001F3919" w:rsidRDefault="00CE6353" w:rsidP="00CE6353">
            <w:pPr>
              <w:rPr>
                <w:highlight w:val="yellow"/>
                <w:lang w:val="en-GB"/>
              </w:rPr>
            </w:pPr>
            <w:r w:rsidRPr="001F3919">
              <w:rPr>
                <w:highlight w:val="yellow"/>
                <w:lang w:val="en-GB"/>
              </w:rPr>
              <w:t xml:space="preserve">The system </w:t>
            </w:r>
            <w:r w:rsidR="00597035" w:rsidRPr="001F3919">
              <w:rPr>
                <w:highlight w:val="yellow"/>
                <w:lang w:val="en-GB"/>
              </w:rPr>
              <w:t xml:space="preserve">clearly </w:t>
            </w:r>
            <w:r w:rsidRPr="001F3919">
              <w:rPr>
                <w:highlight w:val="yellow"/>
                <w:lang w:val="en-GB"/>
              </w:rPr>
              <w:t>indicates when a washing program starts</w:t>
            </w:r>
          </w:p>
          <w:p w14:paraId="5B96ED33" w14:textId="79BB4D35" w:rsidR="00CE6353" w:rsidRPr="001F3919" w:rsidRDefault="00CE6353" w:rsidP="00CE6353">
            <w:pPr>
              <w:rPr>
                <w:highlight w:val="yellow"/>
                <w:lang w:val="en-GB"/>
              </w:rPr>
            </w:pPr>
          </w:p>
        </w:tc>
        <w:tc>
          <w:tcPr>
            <w:tcW w:w="2047" w:type="dxa"/>
          </w:tcPr>
          <w:p w14:paraId="4816A9A6" w14:textId="23157F06" w:rsidR="00CE6353" w:rsidRPr="001F3919" w:rsidRDefault="00CE6353" w:rsidP="00E97CC7">
            <w:pPr>
              <w:rPr>
                <w:b/>
                <w:highlight w:val="yellow"/>
                <w:lang w:val="en-GB"/>
              </w:rPr>
            </w:pPr>
            <w:r w:rsidRPr="001F3919">
              <w:rPr>
                <w:highlight w:val="yellow"/>
                <w:lang w:val="en-GB"/>
              </w:rPr>
              <w:t>UC_001/</w:t>
            </w:r>
            <w:r w:rsidRPr="001F3919">
              <w:rPr>
                <w:b/>
                <w:highlight w:val="yellow"/>
                <w:lang w:val="en-GB"/>
              </w:rPr>
              <w:t xml:space="preserve"> </w:t>
            </w:r>
            <w:r w:rsidR="001618E7" w:rsidRPr="001F3919">
              <w:rPr>
                <w:highlight w:val="yellow"/>
                <w:lang w:val="en-GB"/>
              </w:rPr>
              <w:t>UC_002</w:t>
            </w:r>
          </w:p>
        </w:tc>
      </w:tr>
      <w:tr w:rsidR="00CE6353" w:rsidRPr="00A56FF6" w14:paraId="72CAE432" w14:textId="77777777" w:rsidTr="00E97CC7">
        <w:tc>
          <w:tcPr>
            <w:tcW w:w="1795" w:type="dxa"/>
          </w:tcPr>
          <w:p w14:paraId="7D90B8FF" w14:textId="433960E0" w:rsidR="00CE6353" w:rsidRPr="001F3919" w:rsidRDefault="00CE6353" w:rsidP="00CE6353">
            <w:pPr>
              <w:rPr>
                <w:b/>
                <w:highlight w:val="yellow"/>
                <w:lang w:val="en-GB"/>
              </w:rPr>
            </w:pPr>
            <w:r w:rsidRPr="001F3919">
              <w:rPr>
                <w:b/>
                <w:highlight w:val="yellow"/>
                <w:lang w:val="en-GB"/>
              </w:rPr>
              <w:t>NR</w:t>
            </w:r>
            <w:r w:rsidRPr="001F3919">
              <w:rPr>
                <w:highlight w:val="yellow"/>
                <w:lang w:val="en-GB"/>
              </w:rPr>
              <w:t>_002</w:t>
            </w:r>
          </w:p>
        </w:tc>
        <w:tc>
          <w:tcPr>
            <w:tcW w:w="5220" w:type="dxa"/>
          </w:tcPr>
          <w:p w14:paraId="341611EA" w14:textId="2F45D5D1" w:rsidR="00CE6353" w:rsidRPr="001F3919" w:rsidRDefault="00CE6353" w:rsidP="00CE6353">
            <w:pPr>
              <w:rPr>
                <w:highlight w:val="yellow"/>
                <w:lang w:val="en-GB"/>
              </w:rPr>
            </w:pPr>
            <w:r w:rsidRPr="001F3919">
              <w:rPr>
                <w:highlight w:val="yellow"/>
                <w:lang w:val="en-GB"/>
              </w:rPr>
              <w:t>The system clearly indicates when a washing program is finished</w:t>
            </w:r>
          </w:p>
        </w:tc>
        <w:tc>
          <w:tcPr>
            <w:tcW w:w="2047" w:type="dxa"/>
          </w:tcPr>
          <w:p w14:paraId="4DB9FA79" w14:textId="31E61D81" w:rsidR="00CE6353" w:rsidRPr="001F3919" w:rsidRDefault="00CE6353" w:rsidP="00E97CC7">
            <w:pPr>
              <w:rPr>
                <w:b/>
                <w:highlight w:val="yellow"/>
                <w:lang w:val="en-GB"/>
              </w:rPr>
            </w:pPr>
            <w:r w:rsidRPr="001F3919">
              <w:rPr>
                <w:highlight w:val="yellow"/>
                <w:lang w:val="en-GB"/>
              </w:rPr>
              <w:t>UC_001/</w:t>
            </w:r>
            <w:r w:rsidRPr="001F3919">
              <w:rPr>
                <w:b/>
                <w:highlight w:val="yellow"/>
                <w:lang w:val="en-GB"/>
              </w:rPr>
              <w:t xml:space="preserve"> </w:t>
            </w:r>
            <w:r w:rsidR="001618E7" w:rsidRPr="001F3919">
              <w:rPr>
                <w:highlight w:val="yellow"/>
                <w:lang w:val="en-GB"/>
              </w:rPr>
              <w:t>UC_002</w:t>
            </w:r>
          </w:p>
        </w:tc>
      </w:tr>
      <w:tr w:rsidR="00CE6353" w:rsidRPr="00A56FF6" w14:paraId="5C583B56" w14:textId="77777777" w:rsidTr="00E97CC7">
        <w:trPr>
          <w:trHeight w:val="607"/>
        </w:trPr>
        <w:tc>
          <w:tcPr>
            <w:tcW w:w="1795" w:type="dxa"/>
          </w:tcPr>
          <w:p w14:paraId="6CA1561C" w14:textId="467599AD" w:rsidR="00CE6353" w:rsidRPr="001F3919" w:rsidRDefault="00CE6353" w:rsidP="00E97CC7">
            <w:pPr>
              <w:rPr>
                <w:b/>
                <w:highlight w:val="yellow"/>
                <w:lang w:val="en-GB"/>
              </w:rPr>
            </w:pPr>
            <w:r w:rsidRPr="001F3919">
              <w:rPr>
                <w:b/>
                <w:highlight w:val="yellow"/>
                <w:lang w:val="en-GB"/>
              </w:rPr>
              <w:t>NR</w:t>
            </w:r>
            <w:r w:rsidRPr="001F3919">
              <w:rPr>
                <w:highlight w:val="yellow"/>
                <w:lang w:val="en-GB"/>
              </w:rPr>
              <w:t>_003</w:t>
            </w:r>
          </w:p>
        </w:tc>
        <w:tc>
          <w:tcPr>
            <w:tcW w:w="5220" w:type="dxa"/>
          </w:tcPr>
          <w:p w14:paraId="04716B6F" w14:textId="1DAC38E3" w:rsidR="00CE6353" w:rsidRPr="001F3919" w:rsidRDefault="00CE6353" w:rsidP="00CE6353">
            <w:pPr>
              <w:rPr>
                <w:highlight w:val="yellow"/>
                <w:lang w:val="en-GB"/>
              </w:rPr>
            </w:pPr>
            <w:r w:rsidRPr="001F3919">
              <w:rPr>
                <w:highlight w:val="yellow"/>
                <w:lang w:val="en-GB"/>
              </w:rPr>
              <w:t>The system clearly indicates when a washing program is running</w:t>
            </w:r>
          </w:p>
        </w:tc>
        <w:tc>
          <w:tcPr>
            <w:tcW w:w="2047" w:type="dxa"/>
          </w:tcPr>
          <w:p w14:paraId="0E332D29" w14:textId="127E1475" w:rsidR="00CE6353" w:rsidRPr="001F3919" w:rsidRDefault="00CE6353" w:rsidP="00E97CC7">
            <w:pPr>
              <w:rPr>
                <w:highlight w:val="yellow"/>
                <w:lang w:val="en-GB"/>
              </w:rPr>
            </w:pPr>
            <w:r w:rsidRPr="001F3919">
              <w:rPr>
                <w:highlight w:val="yellow"/>
                <w:lang w:val="en-GB"/>
              </w:rPr>
              <w:t>UC_001/</w:t>
            </w:r>
            <w:r w:rsidRPr="001F3919">
              <w:rPr>
                <w:b/>
                <w:highlight w:val="yellow"/>
                <w:lang w:val="en-GB"/>
              </w:rPr>
              <w:t xml:space="preserve"> </w:t>
            </w:r>
            <w:r w:rsidR="001618E7" w:rsidRPr="001F3919">
              <w:rPr>
                <w:highlight w:val="yellow"/>
                <w:lang w:val="en-GB"/>
              </w:rPr>
              <w:t>UC_002</w:t>
            </w:r>
          </w:p>
        </w:tc>
      </w:tr>
      <w:tr w:rsidR="00CE6353" w:rsidRPr="00A56FF6" w14:paraId="3521BA69" w14:textId="77777777" w:rsidTr="00E97CC7">
        <w:trPr>
          <w:trHeight w:val="607"/>
        </w:trPr>
        <w:tc>
          <w:tcPr>
            <w:tcW w:w="1795" w:type="dxa"/>
          </w:tcPr>
          <w:p w14:paraId="3FE929FC" w14:textId="40098DCD" w:rsidR="00CE6353" w:rsidRPr="00A56FF6" w:rsidRDefault="00CE6353" w:rsidP="00E97CC7">
            <w:pPr>
              <w:rPr>
                <w:b/>
                <w:lang w:val="en-GB"/>
              </w:rPr>
            </w:pPr>
            <w:r w:rsidRPr="00A56FF6">
              <w:rPr>
                <w:b/>
                <w:lang w:val="en-GB"/>
              </w:rPr>
              <w:t>NR</w:t>
            </w:r>
            <w:r w:rsidRPr="00A56FF6">
              <w:rPr>
                <w:lang w:val="en-GB"/>
              </w:rPr>
              <w:t>_004</w:t>
            </w:r>
          </w:p>
        </w:tc>
        <w:tc>
          <w:tcPr>
            <w:tcW w:w="5220" w:type="dxa"/>
          </w:tcPr>
          <w:p w14:paraId="6EFC76EB" w14:textId="0132B604" w:rsidR="00CE6353" w:rsidRPr="00A56FF6" w:rsidRDefault="00CE6353" w:rsidP="00CE6353">
            <w:pPr>
              <w:rPr>
                <w:lang w:val="en-GB"/>
              </w:rPr>
            </w:pPr>
            <w:r w:rsidRPr="00A56FF6">
              <w:rPr>
                <w:lang w:val="en-GB"/>
              </w:rPr>
              <w:t>The predefined washing programs are clearly visible and easily selectable</w:t>
            </w:r>
          </w:p>
        </w:tc>
        <w:tc>
          <w:tcPr>
            <w:tcW w:w="2047" w:type="dxa"/>
          </w:tcPr>
          <w:p w14:paraId="666B156C" w14:textId="77777777" w:rsidR="00CE6353" w:rsidRPr="00A56FF6" w:rsidRDefault="00CE6353" w:rsidP="00E97CC7">
            <w:pPr>
              <w:rPr>
                <w:lang w:val="en-GB"/>
              </w:rPr>
            </w:pPr>
            <w:r w:rsidRPr="00A56FF6">
              <w:rPr>
                <w:lang w:val="en-GB"/>
              </w:rPr>
              <w:t>UC_001/</w:t>
            </w:r>
            <w:r w:rsidRPr="00A56FF6">
              <w:rPr>
                <w:b/>
                <w:lang w:val="en-GB"/>
              </w:rPr>
              <w:t xml:space="preserve"> </w:t>
            </w:r>
            <w:r w:rsidRPr="00A56FF6">
              <w:rPr>
                <w:lang w:val="en-GB"/>
              </w:rPr>
              <w:t>UR_001</w:t>
            </w:r>
          </w:p>
        </w:tc>
      </w:tr>
      <w:tr w:rsidR="00CE6353" w:rsidRPr="00A56FF6" w14:paraId="451533A7" w14:textId="77777777" w:rsidTr="00E97CC7">
        <w:trPr>
          <w:trHeight w:val="607"/>
        </w:trPr>
        <w:tc>
          <w:tcPr>
            <w:tcW w:w="1795" w:type="dxa"/>
          </w:tcPr>
          <w:p w14:paraId="69F91061" w14:textId="5B4CBC51" w:rsidR="00CE6353" w:rsidRPr="00A56FF6" w:rsidRDefault="00CE6353" w:rsidP="00E97CC7">
            <w:pPr>
              <w:rPr>
                <w:b/>
                <w:lang w:val="en-GB"/>
              </w:rPr>
            </w:pPr>
            <w:r w:rsidRPr="00A56FF6">
              <w:rPr>
                <w:b/>
                <w:lang w:val="en-GB"/>
              </w:rPr>
              <w:t>NR</w:t>
            </w:r>
            <w:r w:rsidRPr="00A56FF6">
              <w:rPr>
                <w:lang w:val="en-GB"/>
              </w:rPr>
              <w:t>_005</w:t>
            </w:r>
          </w:p>
        </w:tc>
        <w:tc>
          <w:tcPr>
            <w:tcW w:w="5220" w:type="dxa"/>
          </w:tcPr>
          <w:p w14:paraId="12F648F6" w14:textId="4D5B583F" w:rsidR="00CE6353" w:rsidRPr="00A56FF6" w:rsidRDefault="00CE6353" w:rsidP="00CE6353">
            <w:pPr>
              <w:rPr>
                <w:lang w:val="en-GB"/>
              </w:rPr>
            </w:pPr>
            <w:r w:rsidRPr="00A56FF6">
              <w:rPr>
                <w:lang w:val="en-GB"/>
              </w:rPr>
              <w:t>The pre-configuration of a predefined washing program is clearly visible</w:t>
            </w:r>
          </w:p>
        </w:tc>
        <w:tc>
          <w:tcPr>
            <w:tcW w:w="2047" w:type="dxa"/>
          </w:tcPr>
          <w:p w14:paraId="0D59B22D" w14:textId="5D78A0D2" w:rsidR="00CE6353" w:rsidRPr="00A56FF6" w:rsidRDefault="001618E7" w:rsidP="00E97CC7">
            <w:pPr>
              <w:rPr>
                <w:lang w:val="en-GB"/>
              </w:rPr>
            </w:pPr>
            <w:r w:rsidRPr="00A56FF6">
              <w:rPr>
                <w:lang w:val="en-GB"/>
              </w:rPr>
              <w:t>UC_001/</w:t>
            </w:r>
            <w:r w:rsidRPr="00A56FF6">
              <w:rPr>
                <w:b/>
                <w:lang w:val="en-GB"/>
              </w:rPr>
              <w:t xml:space="preserve"> </w:t>
            </w:r>
            <w:r w:rsidRPr="00A56FF6">
              <w:rPr>
                <w:lang w:val="en-GB"/>
              </w:rPr>
              <w:t>UR_001</w:t>
            </w:r>
          </w:p>
        </w:tc>
      </w:tr>
      <w:tr w:rsidR="00CE6353" w:rsidRPr="00A56FF6" w14:paraId="6BE01E01" w14:textId="77777777" w:rsidTr="00E97CC7">
        <w:trPr>
          <w:trHeight w:val="607"/>
        </w:trPr>
        <w:tc>
          <w:tcPr>
            <w:tcW w:w="1795" w:type="dxa"/>
          </w:tcPr>
          <w:p w14:paraId="2B942586" w14:textId="7A63185F" w:rsidR="00CE6353" w:rsidRPr="00A56FF6" w:rsidRDefault="00CE6353" w:rsidP="00E97CC7">
            <w:pPr>
              <w:rPr>
                <w:b/>
                <w:lang w:val="en-GB"/>
              </w:rPr>
            </w:pPr>
            <w:r w:rsidRPr="00A56FF6">
              <w:rPr>
                <w:b/>
                <w:lang w:val="en-GB"/>
              </w:rPr>
              <w:t>NR</w:t>
            </w:r>
            <w:r w:rsidRPr="00A56FF6">
              <w:rPr>
                <w:lang w:val="en-GB"/>
              </w:rPr>
              <w:t>_006</w:t>
            </w:r>
          </w:p>
        </w:tc>
        <w:tc>
          <w:tcPr>
            <w:tcW w:w="5220" w:type="dxa"/>
          </w:tcPr>
          <w:p w14:paraId="6D705002" w14:textId="30933F0F" w:rsidR="00CE6353" w:rsidRPr="00A56FF6" w:rsidRDefault="00CE6353" w:rsidP="00CE6353">
            <w:pPr>
              <w:rPr>
                <w:lang w:val="en-GB"/>
              </w:rPr>
            </w:pPr>
            <w:r w:rsidRPr="00A56FF6">
              <w:rPr>
                <w:lang w:val="en-GB"/>
              </w:rPr>
              <w:t xml:space="preserve">The selected washing program is clearly indicated </w:t>
            </w:r>
          </w:p>
        </w:tc>
        <w:tc>
          <w:tcPr>
            <w:tcW w:w="2047" w:type="dxa"/>
          </w:tcPr>
          <w:p w14:paraId="08BA3DC3" w14:textId="796B6122" w:rsidR="00CE6353" w:rsidRPr="00A56FF6" w:rsidRDefault="001618E7" w:rsidP="00E97CC7">
            <w:pPr>
              <w:rPr>
                <w:lang w:val="en-GB"/>
              </w:rPr>
            </w:pPr>
            <w:r w:rsidRPr="00A56FF6">
              <w:rPr>
                <w:lang w:val="en-GB"/>
              </w:rPr>
              <w:t>UC_001/</w:t>
            </w:r>
            <w:r w:rsidRPr="00A56FF6">
              <w:rPr>
                <w:b/>
                <w:lang w:val="en-GB"/>
              </w:rPr>
              <w:t xml:space="preserve"> </w:t>
            </w:r>
            <w:r w:rsidRPr="00A56FF6">
              <w:rPr>
                <w:lang w:val="en-GB"/>
              </w:rPr>
              <w:t>UR_001</w:t>
            </w:r>
          </w:p>
        </w:tc>
      </w:tr>
      <w:tr w:rsidR="001618E7" w:rsidRPr="00A56FF6" w14:paraId="3D97519F" w14:textId="77777777" w:rsidTr="00E97CC7">
        <w:trPr>
          <w:trHeight w:val="607"/>
        </w:trPr>
        <w:tc>
          <w:tcPr>
            <w:tcW w:w="1795" w:type="dxa"/>
          </w:tcPr>
          <w:p w14:paraId="41453AEA" w14:textId="50483A87" w:rsidR="001618E7" w:rsidRPr="00A56FF6" w:rsidRDefault="001618E7" w:rsidP="00E97CC7">
            <w:pPr>
              <w:rPr>
                <w:b/>
                <w:lang w:val="en-GB"/>
              </w:rPr>
            </w:pPr>
            <w:r w:rsidRPr="00A56FF6">
              <w:rPr>
                <w:b/>
                <w:lang w:val="en-GB"/>
              </w:rPr>
              <w:t>NR</w:t>
            </w:r>
            <w:r w:rsidRPr="00A56FF6">
              <w:rPr>
                <w:lang w:val="en-GB"/>
              </w:rPr>
              <w:t>_007</w:t>
            </w:r>
          </w:p>
        </w:tc>
        <w:tc>
          <w:tcPr>
            <w:tcW w:w="5220" w:type="dxa"/>
          </w:tcPr>
          <w:p w14:paraId="17F1EB77" w14:textId="77C010D8" w:rsidR="001618E7" w:rsidRPr="00A56FF6" w:rsidRDefault="001618E7" w:rsidP="00CE6353">
            <w:pPr>
              <w:rPr>
                <w:lang w:val="en-GB"/>
              </w:rPr>
            </w:pPr>
            <w:r w:rsidRPr="00A56FF6">
              <w:rPr>
                <w:lang w:val="en-GB"/>
              </w:rPr>
              <w:t>The adjustments made by the user on the pre-defined program configuration are clearly visible</w:t>
            </w:r>
          </w:p>
        </w:tc>
        <w:tc>
          <w:tcPr>
            <w:tcW w:w="2047" w:type="dxa"/>
          </w:tcPr>
          <w:p w14:paraId="36E30082" w14:textId="3532808F" w:rsidR="001618E7" w:rsidRPr="00A56FF6" w:rsidRDefault="001618E7" w:rsidP="00A56FF6">
            <w:pPr>
              <w:keepNext/>
              <w:rPr>
                <w:lang w:val="en-GB"/>
              </w:rPr>
            </w:pPr>
            <w:r w:rsidRPr="00A56FF6">
              <w:rPr>
                <w:lang w:val="en-GB"/>
              </w:rPr>
              <w:t>UC_001/</w:t>
            </w:r>
            <w:r w:rsidRPr="00A56FF6">
              <w:rPr>
                <w:b/>
                <w:lang w:val="en-GB"/>
              </w:rPr>
              <w:t xml:space="preserve"> </w:t>
            </w:r>
            <w:r w:rsidRPr="00A56FF6">
              <w:rPr>
                <w:lang w:val="en-GB"/>
              </w:rPr>
              <w:t>UR_002</w:t>
            </w:r>
          </w:p>
        </w:tc>
      </w:tr>
      <w:tr w:rsidR="00D33480" w:rsidRPr="00397C13" w14:paraId="5C91470E" w14:textId="77777777" w:rsidTr="00E97CC7">
        <w:trPr>
          <w:trHeight w:val="607"/>
        </w:trPr>
        <w:tc>
          <w:tcPr>
            <w:tcW w:w="1795" w:type="dxa"/>
          </w:tcPr>
          <w:p w14:paraId="38AB0DB9" w14:textId="0CED0985" w:rsidR="00D33480" w:rsidRPr="001F3919" w:rsidRDefault="00D33480" w:rsidP="00E97CC7">
            <w:pPr>
              <w:rPr>
                <w:bCs/>
                <w:highlight w:val="yellow"/>
                <w:lang w:val="en-GB"/>
              </w:rPr>
            </w:pPr>
            <w:r w:rsidRPr="001F3919">
              <w:rPr>
                <w:b/>
                <w:highlight w:val="yellow"/>
                <w:lang w:val="en-GB"/>
              </w:rPr>
              <w:t>NR</w:t>
            </w:r>
            <w:r w:rsidRPr="001F3919">
              <w:rPr>
                <w:bCs/>
                <w:highlight w:val="yellow"/>
                <w:lang w:val="en-GB"/>
              </w:rPr>
              <w:t>_008</w:t>
            </w:r>
          </w:p>
        </w:tc>
        <w:tc>
          <w:tcPr>
            <w:tcW w:w="5220" w:type="dxa"/>
          </w:tcPr>
          <w:p w14:paraId="153A41EF" w14:textId="17A8E68E" w:rsidR="00D33480" w:rsidRPr="001F3919" w:rsidRDefault="00397C13" w:rsidP="00CE6353">
            <w:pPr>
              <w:rPr>
                <w:highlight w:val="yellow"/>
                <w:lang w:val="en-GB"/>
              </w:rPr>
            </w:pPr>
            <w:r w:rsidRPr="001F3919">
              <w:rPr>
                <w:highlight w:val="yellow"/>
                <w:lang w:val="en-GB"/>
              </w:rPr>
              <w:t xml:space="preserve">The system clearly shows when the washing </w:t>
            </w:r>
            <w:r w:rsidR="00E66D70" w:rsidRPr="001F3919">
              <w:rPr>
                <w:highlight w:val="yellow"/>
                <w:lang w:val="en-GB"/>
              </w:rPr>
              <w:t>machine</w:t>
            </w:r>
            <w:r w:rsidRPr="001F3919">
              <w:rPr>
                <w:highlight w:val="yellow"/>
                <w:lang w:val="en-GB"/>
              </w:rPr>
              <w:t xml:space="preserve"> is being updated.</w:t>
            </w:r>
          </w:p>
        </w:tc>
        <w:tc>
          <w:tcPr>
            <w:tcW w:w="2047" w:type="dxa"/>
          </w:tcPr>
          <w:p w14:paraId="77002B7D" w14:textId="06595D5C" w:rsidR="00D33480" w:rsidRPr="001F3919" w:rsidRDefault="007854C0" w:rsidP="00A56FF6">
            <w:pPr>
              <w:keepNext/>
              <w:rPr>
                <w:highlight w:val="yellow"/>
                <w:lang w:val="en-GB"/>
              </w:rPr>
            </w:pPr>
            <w:r w:rsidRPr="001F3919">
              <w:rPr>
                <w:highlight w:val="yellow"/>
                <w:lang w:val="en-GB"/>
              </w:rPr>
              <w:t>UC_007</w:t>
            </w:r>
            <w:r w:rsidR="009049DF" w:rsidRPr="001F3919">
              <w:rPr>
                <w:highlight w:val="yellow"/>
                <w:lang w:val="en-GB"/>
              </w:rPr>
              <w:t>/UR_00</w:t>
            </w:r>
            <w:r w:rsidR="00C713A5" w:rsidRPr="001F3919">
              <w:rPr>
                <w:highlight w:val="yellow"/>
                <w:lang w:val="en-GB"/>
              </w:rPr>
              <w:t>6</w:t>
            </w:r>
          </w:p>
        </w:tc>
      </w:tr>
      <w:tr w:rsidR="00E66D70" w:rsidRPr="00C713A5" w14:paraId="33EAFA09" w14:textId="77777777" w:rsidTr="00E97CC7">
        <w:trPr>
          <w:trHeight w:val="607"/>
        </w:trPr>
        <w:tc>
          <w:tcPr>
            <w:tcW w:w="1795" w:type="dxa"/>
          </w:tcPr>
          <w:p w14:paraId="1965424A" w14:textId="19B14257" w:rsidR="00E66D70" w:rsidRPr="001F3919" w:rsidRDefault="00E66D70" w:rsidP="00E97CC7">
            <w:pPr>
              <w:rPr>
                <w:bCs/>
                <w:highlight w:val="yellow"/>
                <w:lang w:val="en-GB"/>
              </w:rPr>
            </w:pPr>
            <w:r w:rsidRPr="001F3919">
              <w:rPr>
                <w:b/>
                <w:highlight w:val="yellow"/>
                <w:lang w:val="en-GB"/>
              </w:rPr>
              <w:t>NR</w:t>
            </w:r>
            <w:r w:rsidRPr="001F3919">
              <w:rPr>
                <w:bCs/>
                <w:highlight w:val="yellow"/>
                <w:lang w:val="en-GB"/>
              </w:rPr>
              <w:t>_009</w:t>
            </w:r>
          </w:p>
        </w:tc>
        <w:tc>
          <w:tcPr>
            <w:tcW w:w="5220" w:type="dxa"/>
          </w:tcPr>
          <w:p w14:paraId="5CACCA94" w14:textId="3205CE10" w:rsidR="00E66D70" w:rsidRPr="001F3919" w:rsidRDefault="00E66D70" w:rsidP="00CE6353">
            <w:pPr>
              <w:rPr>
                <w:highlight w:val="yellow"/>
                <w:lang w:val="en-GB"/>
              </w:rPr>
            </w:pPr>
            <w:r w:rsidRPr="001F3919">
              <w:rPr>
                <w:highlight w:val="yellow"/>
                <w:lang w:val="en-GB"/>
              </w:rPr>
              <w:t xml:space="preserve">The system clearly </w:t>
            </w:r>
            <w:r w:rsidR="00C713A5" w:rsidRPr="001F3919">
              <w:rPr>
                <w:highlight w:val="yellow"/>
                <w:lang w:val="en-GB"/>
              </w:rPr>
              <w:t>shows when the washing machine program is paused</w:t>
            </w:r>
          </w:p>
        </w:tc>
        <w:tc>
          <w:tcPr>
            <w:tcW w:w="2047" w:type="dxa"/>
          </w:tcPr>
          <w:p w14:paraId="6BE4645B" w14:textId="39D5C811" w:rsidR="00E66D70" w:rsidRPr="001F3919" w:rsidRDefault="00C713A5" w:rsidP="00A56FF6">
            <w:pPr>
              <w:keepNext/>
              <w:rPr>
                <w:highlight w:val="yellow"/>
                <w:lang w:val="en-GB"/>
              </w:rPr>
            </w:pPr>
            <w:r w:rsidRPr="001F3919">
              <w:rPr>
                <w:highlight w:val="yellow"/>
                <w:lang w:val="en-GB"/>
              </w:rPr>
              <w:t>UC_006/UR_005</w:t>
            </w:r>
          </w:p>
        </w:tc>
      </w:tr>
    </w:tbl>
    <w:p w14:paraId="5E6C3BE2" w14:textId="6FF6BCF4" w:rsidR="00D614C9" w:rsidRPr="00A56FF6" w:rsidRDefault="00A56FF6" w:rsidP="00A56FF6">
      <w:pPr>
        <w:pStyle w:val="Caption"/>
        <w:jc w:val="center"/>
        <w:rPr>
          <w:lang w:val="en-GB"/>
        </w:rPr>
      </w:pPr>
      <w:bookmarkStart w:id="20" w:name="_Toc45886371"/>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3</w:t>
      </w:r>
      <w:r w:rsidRPr="00A56FF6">
        <w:rPr>
          <w:lang w:val="en-GB"/>
        </w:rPr>
        <w:fldChar w:fldCharType="end"/>
      </w:r>
      <w:r w:rsidRPr="00A56FF6">
        <w:rPr>
          <w:lang w:val="en-GB"/>
        </w:rPr>
        <w:t>. Non-functional Requirements</w:t>
      </w:r>
      <w:bookmarkEnd w:id="20"/>
    </w:p>
    <w:p w14:paraId="256BA84F" w14:textId="111FAFE1" w:rsidR="00A97626" w:rsidRPr="00A56FF6" w:rsidRDefault="00A97626" w:rsidP="00A97626">
      <w:pPr>
        <w:spacing w:after="0" w:line="240" w:lineRule="auto"/>
        <w:rPr>
          <w:rFonts w:ascii="Calibri Light" w:hAnsi="Calibri Light" w:cs="Calibri Light"/>
          <w:bCs/>
          <w:smallCaps/>
          <w:kern w:val="32"/>
          <w:sz w:val="28"/>
          <w:szCs w:val="32"/>
          <w:lang w:val="en-GB"/>
        </w:rPr>
      </w:pPr>
    </w:p>
    <w:p w14:paraId="1B1D1DF4" w14:textId="77777777" w:rsidR="00902D38" w:rsidRDefault="00902D38">
      <w:pPr>
        <w:rPr>
          <w:rFonts w:asciiTheme="majorHAnsi" w:eastAsiaTheme="majorEastAsia" w:hAnsiTheme="majorHAnsi" w:cstheme="majorBidi"/>
          <w:color w:val="365F91" w:themeColor="accent1" w:themeShade="BF"/>
          <w:sz w:val="32"/>
          <w:szCs w:val="32"/>
          <w:lang w:val="en-GB"/>
        </w:rPr>
      </w:pPr>
      <w:bookmarkStart w:id="21" w:name="_Toc45886322"/>
      <w:bookmarkStart w:id="22" w:name="_Ref22910473"/>
      <w:r>
        <w:br w:type="page"/>
      </w:r>
    </w:p>
    <w:p w14:paraId="3F402CB4" w14:textId="6771FDA9" w:rsidR="00DD22D6" w:rsidRPr="00A56FF6" w:rsidRDefault="00AF4282" w:rsidP="004C5858">
      <w:pPr>
        <w:pStyle w:val="Heading1"/>
      </w:pPr>
      <w:r w:rsidRPr="00A56FF6">
        <w:lastRenderedPageBreak/>
        <w:t>System structure</w:t>
      </w:r>
      <w:bookmarkEnd w:id="21"/>
      <w:r w:rsidRPr="00A56FF6">
        <w:t xml:space="preserve"> </w:t>
      </w:r>
    </w:p>
    <w:p w14:paraId="78CE4A4B" w14:textId="77777777" w:rsidR="00902D38" w:rsidRDefault="00902D38" w:rsidP="004C5858">
      <w:pPr>
        <w:rPr>
          <w:lang w:val="en-GB"/>
        </w:rPr>
      </w:pPr>
    </w:p>
    <w:p w14:paraId="22A0B303" w14:textId="175A2872" w:rsidR="004C5858" w:rsidRPr="00A56FF6" w:rsidRDefault="00B67410" w:rsidP="004C5858">
      <w:pPr>
        <w:rPr>
          <w:lang w:val="en-GB"/>
        </w:rPr>
      </w:pPr>
      <w:r>
        <w:rPr>
          <w:lang w:val="en-GB"/>
        </w:rPr>
        <w:t xml:space="preserve">The following components have been identified as parts of the system. (Note: here by a component we mean a software component which may control certain hardware). The components interact with each other and together they provide the functionality of the system according to the requirements. </w:t>
      </w:r>
    </w:p>
    <w:tbl>
      <w:tblPr>
        <w:tblStyle w:val="TableGrid"/>
        <w:tblW w:w="0" w:type="auto"/>
        <w:tblLook w:val="04A0" w:firstRow="1" w:lastRow="0" w:firstColumn="1" w:lastColumn="0" w:noHBand="0" w:noVBand="1"/>
      </w:tblPr>
      <w:tblGrid>
        <w:gridCol w:w="2335"/>
        <w:gridCol w:w="6480"/>
      </w:tblGrid>
      <w:tr w:rsidR="00F03951" w:rsidRPr="00A56FF6" w14:paraId="1C957649" w14:textId="77777777" w:rsidTr="00DD4255">
        <w:tc>
          <w:tcPr>
            <w:tcW w:w="2335" w:type="dxa"/>
          </w:tcPr>
          <w:p w14:paraId="3AFCA9CE" w14:textId="5E4BC0B7" w:rsidR="00F03951" w:rsidRPr="00A56FF6" w:rsidRDefault="00B67410" w:rsidP="00DD22D6">
            <w:pPr>
              <w:rPr>
                <w:b/>
                <w:lang w:val="en-GB"/>
              </w:rPr>
            </w:pPr>
            <w:r>
              <w:rPr>
                <w:b/>
                <w:lang w:val="en-GB"/>
              </w:rPr>
              <w:t>Component</w:t>
            </w:r>
            <w:r w:rsidR="00F03951" w:rsidRPr="00A56FF6">
              <w:rPr>
                <w:b/>
                <w:lang w:val="en-GB"/>
              </w:rPr>
              <w:t xml:space="preserve"> name</w:t>
            </w:r>
          </w:p>
        </w:tc>
        <w:tc>
          <w:tcPr>
            <w:tcW w:w="6480" w:type="dxa"/>
          </w:tcPr>
          <w:p w14:paraId="0A0B0567" w14:textId="12C2C4DA" w:rsidR="00F03951" w:rsidRPr="00A56FF6" w:rsidRDefault="00F03951" w:rsidP="00DD22D6">
            <w:pPr>
              <w:rPr>
                <w:b/>
                <w:lang w:val="en-GB"/>
              </w:rPr>
            </w:pPr>
            <w:r w:rsidRPr="00A56FF6">
              <w:rPr>
                <w:b/>
                <w:lang w:val="en-GB"/>
              </w:rPr>
              <w:t>Responsibilities</w:t>
            </w:r>
          </w:p>
        </w:tc>
      </w:tr>
      <w:tr w:rsidR="00F03951" w:rsidRPr="00E41477" w14:paraId="0EA48FBB" w14:textId="77777777" w:rsidTr="00DD4255">
        <w:tc>
          <w:tcPr>
            <w:tcW w:w="2335" w:type="dxa"/>
          </w:tcPr>
          <w:p w14:paraId="2CE79062" w14:textId="69E9D4A1" w:rsidR="00F03951" w:rsidRPr="00A56FF6" w:rsidRDefault="00F03951" w:rsidP="00DD22D6">
            <w:pPr>
              <w:rPr>
                <w:lang w:val="en-GB"/>
              </w:rPr>
            </w:pPr>
            <w:r w:rsidRPr="00A56FF6">
              <w:rPr>
                <w:lang w:val="en-GB"/>
              </w:rPr>
              <w:t>Main controller</w:t>
            </w:r>
          </w:p>
        </w:tc>
        <w:tc>
          <w:tcPr>
            <w:tcW w:w="6480" w:type="dxa"/>
          </w:tcPr>
          <w:p w14:paraId="4A9ACC7A" w14:textId="54018893" w:rsidR="00F03951" w:rsidRPr="00A56FF6" w:rsidRDefault="00937FC7" w:rsidP="00DD22D6">
            <w:pPr>
              <w:rPr>
                <w:lang w:val="en-GB"/>
              </w:rPr>
            </w:pPr>
            <w:r>
              <w:rPr>
                <w:lang w:val="en-GB"/>
              </w:rPr>
              <w:t>Executes the</w:t>
            </w:r>
            <w:r w:rsidR="00F03951" w:rsidRPr="00A56FF6">
              <w:rPr>
                <w:lang w:val="en-GB"/>
              </w:rPr>
              <w:t xml:space="preserve"> washing programs according to their </w:t>
            </w:r>
            <w:r>
              <w:rPr>
                <w:lang w:val="en-GB"/>
              </w:rPr>
              <w:t>pre-</w:t>
            </w:r>
            <w:r w:rsidR="00F03951" w:rsidRPr="00A56FF6">
              <w:rPr>
                <w:lang w:val="en-GB"/>
              </w:rPr>
              <w:t xml:space="preserve">configuration </w:t>
            </w:r>
            <w:r>
              <w:rPr>
                <w:lang w:val="en-GB"/>
              </w:rPr>
              <w:t>or according to changed made by the user, and guarantees</w:t>
            </w:r>
            <w:r w:rsidR="00F03951" w:rsidRPr="00A56FF6">
              <w:rPr>
                <w:lang w:val="en-GB"/>
              </w:rPr>
              <w:t xml:space="preserve"> safe operation of the washing machine </w:t>
            </w:r>
          </w:p>
        </w:tc>
      </w:tr>
      <w:tr w:rsidR="00F03951" w:rsidRPr="00E41477" w14:paraId="59FA0388" w14:textId="77777777" w:rsidTr="00DD4255">
        <w:tc>
          <w:tcPr>
            <w:tcW w:w="2335" w:type="dxa"/>
          </w:tcPr>
          <w:p w14:paraId="473D920E" w14:textId="4313C4FC" w:rsidR="00F03951" w:rsidRPr="00A56FF6" w:rsidRDefault="00F03951" w:rsidP="00DD22D6">
            <w:pPr>
              <w:rPr>
                <w:lang w:val="en-GB"/>
              </w:rPr>
            </w:pPr>
            <w:r w:rsidRPr="00A56FF6">
              <w:rPr>
                <w:lang w:val="en-GB"/>
              </w:rPr>
              <w:t xml:space="preserve">Control panel </w:t>
            </w:r>
          </w:p>
        </w:tc>
        <w:tc>
          <w:tcPr>
            <w:tcW w:w="6480" w:type="dxa"/>
          </w:tcPr>
          <w:p w14:paraId="2018F91B" w14:textId="405E5C8B" w:rsidR="00F03951" w:rsidRPr="00A56FF6" w:rsidRDefault="00F1612D" w:rsidP="00CA4352">
            <w:pPr>
              <w:rPr>
                <w:lang w:val="en-GB"/>
              </w:rPr>
            </w:pPr>
            <w:r>
              <w:rPr>
                <w:lang w:val="en-GB"/>
              </w:rPr>
              <w:t>Receives external input and sends</w:t>
            </w:r>
            <w:r w:rsidR="00F03951" w:rsidRPr="00A56FF6">
              <w:rPr>
                <w:lang w:val="en-GB"/>
              </w:rPr>
              <w:t xml:space="preserve"> system output as described by the requirements</w:t>
            </w:r>
          </w:p>
        </w:tc>
      </w:tr>
      <w:tr w:rsidR="00F03951" w:rsidRPr="00E41477" w14:paraId="51669177" w14:textId="77777777" w:rsidTr="00DD4255">
        <w:tc>
          <w:tcPr>
            <w:tcW w:w="2335" w:type="dxa"/>
          </w:tcPr>
          <w:p w14:paraId="7F637272" w14:textId="77777777" w:rsidR="00DD4255" w:rsidRDefault="00F03951" w:rsidP="00DD22D6">
            <w:pPr>
              <w:rPr>
                <w:lang w:val="en-GB"/>
              </w:rPr>
            </w:pPr>
            <w:r w:rsidRPr="00A56FF6">
              <w:rPr>
                <w:lang w:val="en-GB"/>
              </w:rPr>
              <w:t xml:space="preserve">Door </w:t>
            </w:r>
          </w:p>
          <w:p w14:paraId="5A2AC01D" w14:textId="3CD2D5DE" w:rsidR="00F03951" w:rsidRPr="00A56FF6" w:rsidRDefault="00F03951" w:rsidP="00DD22D6">
            <w:pPr>
              <w:rPr>
                <w:lang w:val="en-GB"/>
              </w:rPr>
            </w:pPr>
            <w:r w:rsidRPr="00A56FF6">
              <w:rPr>
                <w:lang w:val="en-GB"/>
              </w:rPr>
              <w:t>controller</w:t>
            </w:r>
          </w:p>
        </w:tc>
        <w:tc>
          <w:tcPr>
            <w:tcW w:w="6480" w:type="dxa"/>
          </w:tcPr>
          <w:p w14:paraId="351907CE" w14:textId="566F0901" w:rsidR="00F03951" w:rsidRPr="00A56FF6" w:rsidRDefault="00F03951" w:rsidP="00F1612D">
            <w:pPr>
              <w:rPr>
                <w:lang w:val="en-GB"/>
              </w:rPr>
            </w:pPr>
            <w:r w:rsidRPr="00A56FF6">
              <w:rPr>
                <w:lang w:val="en-GB"/>
              </w:rPr>
              <w:t>Open</w:t>
            </w:r>
            <w:r w:rsidR="00F1612D">
              <w:rPr>
                <w:lang w:val="en-GB"/>
              </w:rPr>
              <w:t>s</w:t>
            </w:r>
            <w:r w:rsidRPr="00A56FF6">
              <w:rPr>
                <w:lang w:val="en-GB"/>
              </w:rPr>
              <w:t>/close</w:t>
            </w:r>
            <w:r w:rsidR="00F1612D">
              <w:rPr>
                <w:lang w:val="en-GB"/>
              </w:rPr>
              <w:t>s</w:t>
            </w:r>
            <w:r w:rsidRPr="00A56FF6">
              <w:rPr>
                <w:lang w:val="en-GB"/>
              </w:rPr>
              <w:t>/lock</w:t>
            </w:r>
            <w:r w:rsidR="00F1612D">
              <w:rPr>
                <w:lang w:val="en-GB"/>
              </w:rPr>
              <w:t>s</w:t>
            </w:r>
            <w:r w:rsidRPr="00A56FF6">
              <w:rPr>
                <w:lang w:val="en-GB"/>
              </w:rPr>
              <w:t xml:space="preserve"> the door </w:t>
            </w:r>
            <w:r w:rsidR="00F1612D">
              <w:rPr>
                <w:lang w:val="en-GB"/>
              </w:rPr>
              <w:t xml:space="preserve">and has </w:t>
            </w:r>
            <w:r w:rsidRPr="00A56FF6">
              <w:rPr>
                <w:lang w:val="en-GB"/>
              </w:rPr>
              <w:t>monitoring functionality (door sensor)</w:t>
            </w:r>
          </w:p>
        </w:tc>
      </w:tr>
      <w:tr w:rsidR="00F03951" w:rsidRPr="00E41477" w14:paraId="65B53C73" w14:textId="77777777" w:rsidTr="00DD4255">
        <w:tc>
          <w:tcPr>
            <w:tcW w:w="2335" w:type="dxa"/>
          </w:tcPr>
          <w:p w14:paraId="17CFAEEE" w14:textId="6BDD540B" w:rsidR="00F03951" w:rsidRPr="00A56FF6" w:rsidRDefault="00F03951" w:rsidP="00DD22D6">
            <w:pPr>
              <w:rPr>
                <w:lang w:val="en-GB"/>
              </w:rPr>
            </w:pPr>
            <w:r w:rsidRPr="00A56FF6">
              <w:rPr>
                <w:lang w:val="en-GB"/>
              </w:rPr>
              <w:t xml:space="preserve">Drum controller </w:t>
            </w:r>
          </w:p>
        </w:tc>
        <w:tc>
          <w:tcPr>
            <w:tcW w:w="6480" w:type="dxa"/>
          </w:tcPr>
          <w:p w14:paraId="2FC42BC5" w14:textId="77777777" w:rsidR="00F1612D" w:rsidRDefault="00F03951" w:rsidP="00F1612D">
            <w:pPr>
              <w:rPr>
                <w:lang w:val="en-GB"/>
              </w:rPr>
            </w:pPr>
            <w:r>
              <w:rPr>
                <w:lang w:val="en-GB"/>
              </w:rPr>
              <w:t>Controls the direction and speed of the drum motor</w:t>
            </w:r>
            <w:r w:rsidR="00D03B6F">
              <w:rPr>
                <w:lang w:val="en-GB"/>
              </w:rPr>
              <w:t xml:space="preserve"> </w:t>
            </w:r>
          </w:p>
          <w:p w14:paraId="157692E4" w14:textId="5229FC62" w:rsidR="00F03951" w:rsidRPr="00A56FF6" w:rsidRDefault="00D03B6F" w:rsidP="00F1612D">
            <w:pPr>
              <w:rPr>
                <w:lang w:val="en-GB"/>
              </w:rPr>
            </w:pPr>
            <w:r>
              <w:rPr>
                <w:lang w:val="en-GB"/>
              </w:rPr>
              <w:t xml:space="preserve"> </w:t>
            </w:r>
          </w:p>
        </w:tc>
      </w:tr>
      <w:tr w:rsidR="00F03951" w:rsidRPr="00E41477" w14:paraId="7A64ECFA" w14:textId="77777777" w:rsidTr="00DD4255">
        <w:tc>
          <w:tcPr>
            <w:tcW w:w="2335" w:type="dxa"/>
          </w:tcPr>
          <w:p w14:paraId="66E76A9B" w14:textId="16CE4C51" w:rsidR="00F03951" w:rsidRPr="00A56FF6" w:rsidRDefault="00D03B6F" w:rsidP="00DD22D6">
            <w:pPr>
              <w:rPr>
                <w:lang w:val="en-GB"/>
              </w:rPr>
            </w:pPr>
            <w:r>
              <w:rPr>
                <w:lang w:val="en-GB"/>
              </w:rPr>
              <w:t>W</w:t>
            </w:r>
            <w:r w:rsidRPr="00D03B6F">
              <w:rPr>
                <w:lang w:val="en-GB"/>
              </w:rPr>
              <w:t>ater inlet valve</w:t>
            </w:r>
            <w:r>
              <w:rPr>
                <w:lang w:val="en-GB"/>
              </w:rPr>
              <w:t xml:space="preserve"> </w:t>
            </w:r>
            <w:r w:rsidR="00F03951" w:rsidRPr="00A56FF6">
              <w:rPr>
                <w:lang w:val="en-GB"/>
              </w:rPr>
              <w:t>controller</w:t>
            </w:r>
          </w:p>
        </w:tc>
        <w:tc>
          <w:tcPr>
            <w:tcW w:w="6480" w:type="dxa"/>
          </w:tcPr>
          <w:p w14:paraId="56F1971F" w14:textId="60F6E662" w:rsidR="00F03951" w:rsidRPr="00A56FF6" w:rsidRDefault="00D03B6F" w:rsidP="00DD22D6">
            <w:pPr>
              <w:rPr>
                <w:lang w:val="en-GB"/>
              </w:rPr>
            </w:pPr>
            <w:r>
              <w:rPr>
                <w:lang w:val="en-GB"/>
              </w:rPr>
              <w:t>Controls the water flow into the machine</w:t>
            </w:r>
            <w:r w:rsidR="00F1612D">
              <w:rPr>
                <w:lang w:val="en-GB"/>
              </w:rPr>
              <w:t xml:space="preserve"> and has monitoring functionality (water sensor level) </w:t>
            </w:r>
            <w:r w:rsidR="00CE592F">
              <w:rPr>
                <w:lang w:val="en-GB"/>
              </w:rPr>
              <w:t xml:space="preserve"> </w:t>
            </w:r>
          </w:p>
        </w:tc>
      </w:tr>
      <w:tr w:rsidR="00F03951" w:rsidRPr="00E41477" w14:paraId="7C97EDC4" w14:textId="77777777" w:rsidTr="00DD4255">
        <w:tc>
          <w:tcPr>
            <w:tcW w:w="2335" w:type="dxa"/>
          </w:tcPr>
          <w:p w14:paraId="3246787E" w14:textId="77777777" w:rsidR="00D03B6F" w:rsidRDefault="00F03951" w:rsidP="00DD22D6">
            <w:pPr>
              <w:rPr>
                <w:lang w:val="en-GB"/>
              </w:rPr>
            </w:pPr>
            <w:r w:rsidRPr="00A56FF6">
              <w:rPr>
                <w:lang w:val="en-GB"/>
              </w:rPr>
              <w:t xml:space="preserve">Heating </w:t>
            </w:r>
          </w:p>
          <w:p w14:paraId="0CE41D86" w14:textId="2E273C71" w:rsidR="00F03951" w:rsidRPr="00A56FF6" w:rsidRDefault="00F03951" w:rsidP="00DD22D6">
            <w:pPr>
              <w:rPr>
                <w:lang w:val="en-GB"/>
              </w:rPr>
            </w:pPr>
            <w:r w:rsidRPr="00A56FF6">
              <w:rPr>
                <w:lang w:val="en-GB"/>
              </w:rPr>
              <w:t>controller</w:t>
            </w:r>
          </w:p>
        </w:tc>
        <w:tc>
          <w:tcPr>
            <w:tcW w:w="6480" w:type="dxa"/>
          </w:tcPr>
          <w:p w14:paraId="264D43F8" w14:textId="7AFE00F0" w:rsidR="00F03951" w:rsidRPr="00A56FF6" w:rsidRDefault="00F03951" w:rsidP="00DD22D6">
            <w:pPr>
              <w:rPr>
                <w:lang w:val="en-GB"/>
              </w:rPr>
            </w:pPr>
            <w:r>
              <w:rPr>
                <w:lang w:val="en-GB"/>
              </w:rPr>
              <w:t xml:space="preserve">Controls </w:t>
            </w:r>
            <w:r w:rsidR="00D03B6F">
              <w:rPr>
                <w:lang w:val="en-GB"/>
              </w:rPr>
              <w:t>the water heating element</w:t>
            </w:r>
            <w:r w:rsidR="00F1612D">
              <w:rPr>
                <w:lang w:val="en-GB"/>
              </w:rPr>
              <w:t xml:space="preserve"> and measures water temperature</w:t>
            </w:r>
          </w:p>
        </w:tc>
      </w:tr>
      <w:tr w:rsidR="00F03951" w:rsidRPr="00E41477" w14:paraId="3EABBD6A" w14:textId="77777777" w:rsidTr="00DD4255">
        <w:tc>
          <w:tcPr>
            <w:tcW w:w="2335" w:type="dxa"/>
          </w:tcPr>
          <w:p w14:paraId="33090354" w14:textId="04446E33" w:rsidR="00D03B6F" w:rsidRDefault="00DD4255" w:rsidP="00DD22D6">
            <w:pPr>
              <w:rPr>
                <w:lang w:val="en-GB"/>
              </w:rPr>
            </w:pPr>
            <w:r>
              <w:rPr>
                <w:lang w:val="en-GB"/>
              </w:rPr>
              <w:t>Drain</w:t>
            </w:r>
          </w:p>
          <w:p w14:paraId="6B897748" w14:textId="54895183" w:rsidR="00F03951" w:rsidRPr="00A56FF6" w:rsidRDefault="00F03951" w:rsidP="00DD22D6">
            <w:pPr>
              <w:rPr>
                <w:lang w:val="en-GB"/>
              </w:rPr>
            </w:pPr>
            <w:r w:rsidRPr="00A56FF6">
              <w:rPr>
                <w:lang w:val="en-GB"/>
              </w:rPr>
              <w:t>controller</w:t>
            </w:r>
          </w:p>
        </w:tc>
        <w:tc>
          <w:tcPr>
            <w:tcW w:w="6480" w:type="dxa"/>
          </w:tcPr>
          <w:p w14:paraId="13B1F879" w14:textId="7A64A682" w:rsidR="00F03951" w:rsidRPr="00A56FF6" w:rsidRDefault="00DD4255" w:rsidP="00DD22D6">
            <w:pPr>
              <w:rPr>
                <w:lang w:val="en-GB"/>
              </w:rPr>
            </w:pPr>
            <w:r>
              <w:rPr>
                <w:lang w:val="en-GB"/>
              </w:rPr>
              <w:t>Con</w:t>
            </w:r>
            <w:r w:rsidR="00557607">
              <w:rPr>
                <w:lang w:val="en-GB"/>
              </w:rPr>
              <w:t>trols the water pump that sinks</w:t>
            </w:r>
            <w:r>
              <w:rPr>
                <w:lang w:val="en-GB"/>
              </w:rPr>
              <w:t xml:space="preserve"> water from the machine </w:t>
            </w:r>
            <w:r w:rsidR="00557607">
              <w:rPr>
                <w:lang w:val="en-GB"/>
              </w:rPr>
              <w:t>(into the drain hose)</w:t>
            </w:r>
          </w:p>
        </w:tc>
      </w:tr>
      <w:tr w:rsidR="00F03951" w:rsidRPr="00E41477" w14:paraId="05A620B1" w14:textId="77777777" w:rsidTr="00DD4255">
        <w:tc>
          <w:tcPr>
            <w:tcW w:w="2335" w:type="dxa"/>
          </w:tcPr>
          <w:p w14:paraId="50B04738" w14:textId="0FC35C17" w:rsidR="00F03951" w:rsidRPr="00A56FF6" w:rsidRDefault="00056701" w:rsidP="00DD22D6">
            <w:pPr>
              <w:rPr>
                <w:lang w:val="en-GB"/>
              </w:rPr>
            </w:pPr>
            <w:r>
              <w:rPr>
                <w:lang w:val="en-GB"/>
              </w:rPr>
              <w:t>Detergent dispenser</w:t>
            </w:r>
            <w:r w:rsidR="00F03951" w:rsidRPr="00A56FF6">
              <w:rPr>
                <w:lang w:val="en-GB"/>
              </w:rPr>
              <w:t xml:space="preserve"> controller</w:t>
            </w:r>
          </w:p>
        </w:tc>
        <w:tc>
          <w:tcPr>
            <w:tcW w:w="6480" w:type="dxa"/>
          </w:tcPr>
          <w:p w14:paraId="15A902F7" w14:textId="3635EDB3" w:rsidR="00F03951" w:rsidRPr="00A56FF6" w:rsidRDefault="00D03B6F" w:rsidP="008932B4">
            <w:pPr>
              <w:rPr>
                <w:lang w:val="en-GB"/>
              </w:rPr>
            </w:pPr>
            <w:r>
              <w:rPr>
                <w:lang w:val="en-GB"/>
              </w:rPr>
              <w:t>Controls the clip</w:t>
            </w:r>
            <w:r w:rsidR="00056701">
              <w:rPr>
                <w:lang w:val="en-GB"/>
              </w:rPr>
              <w:t>s</w:t>
            </w:r>
            <w:r>
              <w:rPr>
                <w:lang w:val="en-GB"/>
              </w:rPr>
              <w:t xml:space="preserve"> of th</w:t>
            </w:r>
            <w:r w:rsidR="00056701">
              <w:rPr>
                <w:lang w:val="en-GB"/>
              </w:rPr>
              <w:t>e prewash and main</w:t>
            </w:r>
            <w:r w:rsidR="000D758A">
              <w:rPr>
                <w:lang w:val="en-GB"/>
              </w:rPr>
              <w:t xml:space="preserve"> </w:t>
            </w:r>
            <w:r w:rsidR="00056701">
              <w:rPr>
                <w:lang w:val="en-GB"/>
              </w:rPr>
              <w:t>wash compartment</w:t>
            </w:r>
            <w:r>
              <w:rPr>
                <w:lang w:val="en-GB"/>
              </w:rPr>
              <w:t xml:space="preserve">s and has monitoring functionality (detects presence of detergent </w:t>
            </w:r>
            <w:r w:rsidR="008932B4">
              <w:rPr>
                <w:lang w:val="en-GB"/>
              </w:rPr>
              <w:t>and weights the amount of detergent in the compartments</w:t>
            </w:r>
            <w:r>
              <w:rPr>
                <w:lang w:val="en-GB"/>
              </w:rPr>
              <w:t xml:space="preserve">) </w:t>
            </w:r>
          </w:p>
        </w:tc>
      </w:tr>
      <w:tr w:rsidR="00F03951" w:rsidRPr="00E41477" w14:paraId="64D55D1C" w14:textId="77777777" w:rsidTr="00DD4255">
        <w:tc>
          <w:tcPr>
            <w:tcW w:w="2335" w:type="dxa"/>
          </w:tcPr>
          <w:p w14:paraId="45982C95" w14:textId="06BEEFE8" w:rsidR="00F03951" w:rsidRPr="00A56FF6" w:rsidRDefault="00F03951" w:rsidP="00DD22D6">
            <w:pPr>
              <w:rPr>
                <w:lang w:val="en-GB"/>
              </w:rPr>
            </w:pPr>
            <w:r w:rsidRPr="00A56FF6">
              <w:rPr>
                <w:lang w:val="en-GB"/>
              </w:rPr>
              <w:t xml:space="preserve">Timer </w:t>
            </w:r>
          </w:p>
        </w:tc>
        <w:tc>
          <w:tcPr>
            <w:tcW w:w="6480" w:type="dxa"/>
          </w:tcPr>
          <w:p w14:paraId="79F329E4" w14:textId="465F88A0" w:rsidR="00F03951" w:rsidRPr="00A56FF6" w:rsidRDefault="00CE592F" w:rsidP="00CE592F">
            <w:pPr>
              <w:rPr>
                <w:lang w:val="en-GB"/>
              </w:rPr>
            </w:pPr>
            <w:r>
              <w:rPr>
                <w:lang w:val="en-GB"/>
              </w:rPr>
              <w:t>Counts time and generates timeouts; it is sub-</w:t>
            </w:r>
            <w:r w:rsidR="00B67410">
              <w:rPr>
                <w:lang w:val="en-GB"/>
              </w:rPr>
              <w:t>component</w:t>
            </w:r>
            <w:r>
              <w:rPr>
                <w:lang w:val="en-GB"/>
              </w:rPr>
              <w:t xml:space="preserve"> of other </w:t>
            </w:r>
            <w:r w:rsidR="00B67410">
              <w:rPr>
                <w:lang w:val="en-GB"/>
              </w:rPr>
              <w:t>component</w:t>
            </w:r>
            <w:r>
              <w:rPr>
                <w:lang w:val="en-GB"/>
              </w:rPr>
              <w:t>s</w:t>
            </w:r>
          </w:p>
        </w:tc>
      </w:tr>
    </w:tbl>
    <w:p w14:paraId="4F3ACD49" w14:textId="275AC291" w:rsidR="00DD22D6" w:rsidRPr="00A56FF6" w:rsidRDefault="00A56FF6" w:rsidP="00A56FF6">
      <w:pPr>
        <w:pStyle w:val="Caption"/>
        <w:jc w:val="center"/>
        <w:rPr>
          <w:lang w:val="en-GB"/>
        </w:rPr>
      </w:pPr>
      <w:bookmarkStart w:id="23" w:name="_Toc45886374"/>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6</w:t>
      </w:r>
      <w:r w:rsidRPr="00A56FF6">
        <w:rPr>
          <w:lang w:val="en-GB"/>
        </w:rPr>
        <w:fldChar w:fldCharType="end"/>
      </w:r>
      <w:r w:rsidR="00E64B8E">
        <w:rPr>
          <w:lang w:val="en-GB"/>
        </w:rPr>
        <w:t>. System</w:t>
      </w:r>
      <w:r w:rsidR="00AA31A8">
        <w:rPr>
          <w:lang w:val="en-GB"/>
        </w:rPr>
        <w:t xml:space="preserve"> components</w:t>
      </w:r>
      <w:r w:rsidRPr="00A56FF6">
        <w:rPr>
          <w:lang w:val="en-GB"/>
        </w:rPr>
        <w:t xml:space="preserve"> and their responsibilities</w:t>
      </w:r>
      <w:bookmarkEnd w:id="23"/>
    </w:p>
    <w:p w14:paraId="60BA9A25" w14:textId="690F4E97" w:rsidR="00DD22D6" w:rsidRPr="00A56FF6" w:rsidRDefault="00DD22D6" w:rsidP="004C5858">
      <w:pPr>
        <w:pStyle w:val="Heading1"/>
      </w:pPr>
      <w:bookmarkStart w:id="24" w:name="_Toc45886323"/>
      <w:r w:rsidRPr="00A56FF6">
        <w:t>Syste</w:t>
      </w:r>
      <w:r w:rsidR="00BC0621" w:rsidRPr="00A56FF6">
        <w:t xml:space="preserve">m </w:t>
      </w:r>
      <w:r w:rsidRPr="00A56FF6">
        <w:t>behaviour</w:t>
      </w:r>
      <w:bookmarkEnd w:id="24"/>
    </w:p>
    <w:p w14:paraId="5D161F3F" w14:textId="77777777" w:rsidR="00675496" w:rsidRPr="00A56FF6" w:rsidRDefault="00675496" w:rsidP="00FB43D0">
      <w:pPr>
        <w:pStyle w:val="Heading2"/>
        <w:numPr>
          <w:ilvl w:val="0"/>
          <w:numId w:val="0"/>
        </w:numPr>
        <w:ind w:left="576"/>
      </w:pPr>
    </w:p>
    <w:p w14:paraId="388D698E"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25" w:name="_Toc45886324"/>
      <w:bookmarkEnd w:id="25"/>
    </w:p>
    <w:p w14:paraId="2B7CDAB4"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26" w:name="_Toc45886325"/>
      <w:bookmarkEnd w:id="26"/>
    </w:p>
    <w:p w14:paraId="1A9F9452" w14:textId="77777777" w:rsidR="00E853C6" w:rsidRDefault="00BC0621" w:rsidP="00DD0A96">
      <w:pPr>
        <w:pStyle w:val="Heading2"/>
        <w:numPr>
          <w:ilvl w:val="0"/>
          <w:numId w:val="0"/>
        </w:numPr>
        <w:ind w:left="846"/>
      </w:pPr>
      <w:bookmarkStart w:id="27" w:name="_Toc45886326"/>
      <w:r w:rsidRPr="00A56FF6">
        <w:t xml:space="preserve">Sequence Diagrams </w:t>
      </w:r>
    </w:p>
    <w:p w14:paraId="28CF1011" w14:textId="324918C9" w:rsidR="00BC0621" w:rsidRPr="00B67410" w:rsidRDefault="000B11F5" w:rsidP="00DD0A96">
      <w:pPr>
        <w:pStyle w:val="Heading2"/>
        <w:numPr>
          <w:ilvl w:val="0"/>
          <w:numId w:val="0"/>
        </w:numPr>
        <w:ind w:left="846"/>
        <w:rPr>
          <w:sz w:val="20"/>
          <w:szCs w:val="20"/>
        </w:rPr>
      </w:pPr>
      <w:r w:rsidRPr="00E853C6">
        <w:rPr>
          <w:color w:val="FF0000"/>
          <w:sz w:val="16"/>
          <w:szCs w:val="16"/>
        </w:rPr>
        <w:t>(</w:t>
      </w:r>
      <w:r w:rsidR="001F1268" w:rsidRPr="00B67410">
        <w:rPr>
          <w:color w:val="FF0000"/>
          <w:sz w:val="16"/>
          <w:szCs w:val="16"/>
        </w:rPr>
        <w:t>T</w:t>
      </w:r>
      <w:r w:rsidR="001F1268" w:rsidRPr="00B67410">
        <w:rPr>
          <w:color w:val="FF0000"/>
          <w:sz w:val="18"/>
          <w:szCs w:val="18"/>
        </w:rPr>
        <w:t xml:space="preserve">ask: </w:t>
      </w:r>
      <w:r w:rsidR="00B67410">
        <w:rPr>
          <w:color w:val="FF0000"/>
          <w:sz w:val="18"/>
          <w:szCs w:val="18"/>
        </w:rPr>
        <w:t>Describe</w:t>
      </w:r>
      <w:r w:rsidR="00221843" w:rsidRPr="00B67410">
        <w:rPr>
          <w:color w:val="FF0000"/>
          <w:sz w:val="18"/>
          <w:szCs w:val="18"/>
        </w:rPr>
        <w:t xml:space="preserve"> 3 scenarios of your choice</w:t>
      </w:r>
      <w:r w:rsidR="00B67410">
        <w:rPr>
          <w:color w:val="FF0000"/>
          <w:sz w:val="18"/>
          <w:szCs w:val="18"/>
        </w:rPr>
        <w:t xml:space="preserve"> and specify the interaction between the involved components by sequence diagrams. One of the three </w:t>
      </w:r>
      <w:r w:rsidR="00221843" w:rsidRPr="00B67410">
        <w:rPr>
          <w:color w:val="FF0000"/>
          <w:sz w:val="18"/>
          <w:szCs w:val="18"/>
        </w:rPr>
        <w:t>scenario</w:t>
      </w:r>
      <w:r w:rsidR="00B67410">
        <w:rPr>
          <w:color w:val="FF0000"/>
          <w:sz w:val="18"/>
          <w:szCs w:val="18"/>
        </w:rPr>
        <w:t>s</w:t>
      </w:r>
      <w:r w:rsidR="00221843" w:rsidRPr="00B67410">
        <w:rPr>
          <w:color w:val="FF0000"/>
          <w:sz w:val="18"/>
          <w:szCs w:val="18"/>
        </w:rPr>
        <w:t xml:space="preserve"> is a “happy flow”, and 2 scenarios are “unhappy flows”. The</w:t>
      </w:r>
      <w:r w:rsidR="00B67410">
        <w:rPr>
          <w:color w:val="FF0000"/>
          <w:sz w:val="18"/>
          <w:szCs w:val="18"/>
        </w:rPr>
        <w:t xml:space="preserve"> </w:t>
      </w:r>
      <w:r w:rsidR="00221843" w:rsidRPr="00B67410">
        <w:rPr>
          <w:color w:val="FF0000"/>
          <w:sz w:val="18"/>
          <w:szCs w:val="18"/>
        </w:rPr>
        <w:t xml:space="preserve"> scenarios can involve any components of the system.</w:t>
      </w:r>
      <w:r w:rsidRPr="00B67410">
        <w:rPr>
          <w:color w:val="FF0000"/>
          <w:sz w:val="18"/>
          <w:szCs w:val="18"/>
        </w:rPr>
        <w:t>)</w:t>
      </w:r>
      <w:bookmarkEnd w:id="27"/>
    </w:p>
    <w:p w14:paraId="7BAE2DB2" w14:textId="77777777" w:rsidR="000B11F5" w:rsidRPr="000B11F5" w:rsidRDefault="000B11F5" w:rsidP="000B11F5">
      <w:pPr>
        <w:rPr>
          <w:lang w:val="en-GB"/>
        </w:rPr>
      </w:pPr>
    </w:p>
    <w:p w14:paraId="2DDBC572" w14:textId="646A0FC3" w:rsidR="00BC0621" w:rsidRPr="00B67410" w:rsidRDefault="00BC0621" w:rsidP="00675496">
      <w:pPr>
        <w:rPr>
          <w:i/>
          <w:iCs/>
          <w:lang w:val="en-GB"/>
        </w:rPr>
      </w:pPr>
      <w:r w:rsidRPr="00B67410">
        <w:rPr>
          <w:i/>
          <w:iCs/>
          <w:lang w:val="en-GB"/>
        </w:rPr>
        <w:t xml:space="preserve">In this section different scenarios are considered and the corresponding interactions </w:t>
      </w:r>
      <w:r w:rsidR="00AA31A8" w:rsidRPr="00B67410">
        <w:rPr>
          <w:i/>
          <w:iCs/>
          <w:lang w:val="en-GB"/>
        </w:rPr>
        <w:t xml:space="preserve">between the involved components </w:t>
      </w:r>
      <w:r w:rsidR="00675496" w:rsidRPr="00B67410">
        <w:rPr>
          <w:i/>
          <w:iCs/>
          <w:lang w:val="en-GB"/>
        </w:rPr>
        <w:t>are described</w:t>
      </w:r>
      <w:r w:rsidR="00F1612D" w:rsidRPr="00B67410">
        <w:rPr>
          <w:i/>
          <w:iCs/>
          <w:lang w:val="en-GB"/>
        </w:rPr>
        <w:t xml:space="preserve"> by sequence diagrams. </w:t>
      </w:r>
      <w:r w:rsidR="00AA31A8" w:rsidRPr="00B67410">
        <w:rPr>
          <w:i/>
          <w:iCs/>
          <w:lang w:val="en-GB"/>
        </w:rPr>
        <w:t>S</w:t>
      </w:r>
      <w:r w:rsidR="00675496" w:rsidRPr="00B67410">
        <w:rPr>
          <w:i/>
          <w:iCs/>
          <w:lang w:val="en-GB"/>
        </w:rPr>
        <w:t xml:space="preserve">ome sequence diagrams </w:t>
      </w:r>
      <w:r w:rsidR="00AA31A8" w:rsidRPr="00B67410">
        <w:rPr>
          <w:i/>
          <w:iCs/>
          <w:lang w:val="en-GB"/>
        </w:rPr>
        <w:t xml:space="preserve">show how an </w:t>
      </w:r>
      <w:r w:rsidR="00675496" w:rsidRPr="00B67410">
        <w:rPr>
          <w:i/>
          <w:iCs/>
          <w:lang w:val="en-GB"/>
        </w:rPr>
        <w:t>actor</w:t>
      </w:r>
      <w:r w:rsidR="00AA31A8" w:rsidRPr="00B67410">
        <w:rPr>
          <w:i/>
          <w:iCs/>
          <w:lang w:val="en-GB"/>
        </w:rPr>
        <w:t xml:space="preserve"> (for instance the user) i</w:t>
      </w:r>
      <w:r w:rsidR="00675496" w:rsidRPr="00B67410">
        <w:rPr>
          <w:i/>
          <w:iCs/>
          <w:lang w:val="en-GB"/>
        </w:rPr>
        <w:t>nteract</w:t>
      </w:r>
      <w:r w:rsidR="00AA31A8" w:rsidRPr="00B67410">
        <w:rPr>
          <w:i/>
          <w:iCs/>
          <w:lang w:val="en-GB"/>
        </w:rPr>
        <w:t>s</w:t>
      </w:r>
      <w:r w:rsidR="00675496" w:rsidRPr="00B67410">
        <w:rPr>
          <w:i/>
          <w:iCs/>
          <w:lang w:val="en-GB"/>
        </w:rPr>
        <w:t xml:space="preserve"> with the system</w:t>
      </w:r>
      <w:r w:rsidR="00AA31A8" w:rsidRPr="00B67410">
        <w:rPr>
          <w:i/>
          <w:iCs/>
          <w:lang w:val="en-GB"/>
        </w:rPr>
        <w:t xml:space="preserve"> (</w:t>
      </w:r>
      <w:r w:rsidR="00675496" w:rsidRPr="00B67410">
        <w:rPr>
          <w:i/>
          <w:iCs/>
          <w:lang w:val="en-GB"/>
        </w:rPr>
        <w:t>by sending or receiving messages</w:t>
      </w:r>
      <w:r w:rsidR="00AA31A8" w:rsidRPr="00B67410">
        <w:rPr>
          <w:i/>
          <w:iCs/>
          <w:lang w:val="en-GB"/>
        </w:rPr>
        <w:t>)</w:t>
      </w:r>
      <w:r w:rsidR="00675496" w:rsidRPr="00B67410">
        <w:rPr>
          <w:i/>
          <w:iCs/>
          <w:lang w:val="en-GB"/>
        </w:rPr>
        <w:t xml:space="preserve">. </w:t>
      </w:r>
      <w:r w:rsidR="00B67410" w:rsidRPr="00B67410">
        <w:rPr>
          <w:i/>
          <w:iCs/>
          <w:lang w:val="en-GB"/>
        </w:rPr>
        <w:t xml:space="preserve"> Below two scenarios from UC_001 are used as examples to describe interaction between the user and the system. Please note that the interaction between system components can be also described by means of sequence diagrams. </w:t>
      </w:r>
    </w:p>
    <w:p w14:paraId="6F04BFC1" w14:textId="77777777" w:rsidR="00675496" w:rsidRPr="00A56FF6" w:rsidRDefault="00675496" w:rsidP="00675496">
      <w:pPr>
        <w:pStyle w:val="Heading3"/>
        <w:numPr>
          <w:ilvl w:val="0"/>
          <w:numId w:val="0"/>
        </w:numPr>
        <w:ind w:left="720"/>
      </w:pPr>
    </w:p>
    <w:p w14:paraId="46B2406C" w14:textId="77777777" w:rsidR="00675496" w:rsidRPr="00A56FF6" w:rsidRDefault="00675496" w:rsidP="00675496">
      <w:pPr>
        <w:pStyle w:val="Subtitle"/>
        <w:rPr>
          <w:rFonts w:cstheme="minorHAnsi"/>
          <w:lang w:val="en-GB"/>
        </w:rPr>
      </w:pPr>
      <w:r w:rsidRPr="00A56FF6">
        <w:rPr>
          <w:lang w:val="en-GB"/>
        </w:rPr>
        <w:t xml:space="preserve">UC_001: Select a washing </w:t>
      </w:r>
      <w:r w:rsidRPr="00A56FF6">
        <w:rPr>
          <w:rFonts w:cstheme="minorHAnsi"/>
          <w:lang w:val="en-GB"/>
        </w:rPr>
        <w:t>program</w:t>
      </w:r>
    </w:p>
    <w:p w14:paraId="51AA8AD1" w14:textId="38872D4F" w:rsidR="0024640C" w:rsidRPr="00A56FF6" w:rsidRDefault="00675496" w:rsidP="0024640C">
      <w:pPr>
        <w:autoSpaceDE w:val="0"/>
        <w:autoSpaceDN w:val="0"/>
        <w:adjustRightInd w:val="0"/>
        <w:spacing w:after="0" w:line="240" w:lineRule="auto"/>
        <w:rPr>
          <w:rFonts w:asciiTheme="minorHAnsi" w:hAnsiTheme="minorHAnsi" w:cstheme="minorHAnsi"/>
          <w:lang w:val="en-GB"/>
        </w:rPr>
      </w:pPr>
      <w:r w:rsidRPr="00A56FF6">
        <w:rPr>
          <w:rFonts w:asciiTheme="minorHAnsi" w:hAnsiTheme="minorHAnsi" w:cstheme="minorHAnsi"/>
          <w:lang w:val="en-GB"/>
        </w:rPr>
        <w:t xml:space="preserve">There are </w:t>
      </w:r>
      <w:r w:rsidR="00523D73" w:rsidRPr="00A56FF6">
        <w:rPr>
          <w:rFonts w:asciiTheme="minorHAnsi" w:hAnsiTheme="minorHAnsi" w:cstheme="minorHAnsi"/>
          <w:lang w:val="en-GB"/>
        </w:rPr>
        <w:t xml:space="preserve">different </w:t>
      </w:r>
      <w:r w:rsidRPr="00A56FF6">
        <w:rPr>
          <w:rFonts w:asciiTheme="minorHAnsi" w:hAnsiTheme="minorHAnsi" w:cstheme="minorHAnsi"/>
          <w:lang w:val="en-GB"/>
        </w:rPr>
        <w:t>scenarios for this use case</w:t>
      </w:r>
      <w:r w:rsidR="00523D73" w:rsidRPr="00A56FF6">
        <w:rPr>
          <w:rFonts w:asciiTheme="minorHAnsi" w:hAnsiTheme="minorHAnsi" w:cstheme="minorHAnsi"/>
          <w:lang w:val="en-GB"/>
        </w:rPr>
        <w:t xml:space="preserve"> depending on which washing program the user cho</w:t>
      </w:r>
      <w:r w:rsidR="00E0734C">
        <w:rPr>
          <w:rFonts w:asciiTheme="minorHAnsi" w:hAnsiTheme="minorHAnsi" w:cstheme="minorHAnsi"/>
          <w:lang w:val="en-GB"/>
        </w:rPr>
        <w:t>o</w:t>
      </w:r>
      <w:r w:rsidR="00523D73" w:rsidRPr="00A56FF6">
        <w:rPr>
          <w:rFonts w:asciiTheme="minorHAnsi" w:hAnsiTheme="minorHAnsi" w:cstheme="minorHAnsi"/>
          <w:lang w:val="en-GB"/>
        </w:rPr>
        <w:t>ses, but they can be classified in two types of scenarios</w:t>
      </w:r>
      <w:r w:rsidRPr="00A56FF6">
        <w:rPr>
          <w:rFonts w:asciiTheme="minorHAnsi" w:hAnsiTheme="minorHAnsi" w:cstheme="minorHAnsi"/>
          <w:lang w:val="en-GB"/>
        </w:rPr>
        <w:t xml:space="preserve">: </w:t>
      </w:r>
      <w:r w:rsidR="00F1612D">
        <w:rPr>
          <w:rFonts w:asciiTheme="minorHAnsi" w:hAnsiTheme="minorHAnsi" w:cstheme="minorHAnsi"/>
          <w:lang w:val="en-GB"/>
        </w:rPr>
        <w:t xml:space="preserve">(1) </w:t>
      </w:r>
      <w:r w:rsidRPr="00A56FF6">
        <w:rPr>
          <w:rFonts w:asciiTheme="minorHAnsi" w:hAnsiTheme="minorHAnsi" w:cstheme="minorHAnsi"/>
          <w:lang w:val="en-GB"/>
        </w:rPr>
        <w:t xml:space="preserve">when the user of the washing machine selects a pre-defined program </w:t>
      </w:r>
      <w:r w:rsidR="00185AE6" w:rsidRPr="00A56FF6">
        <w:rPr>
          <w:rFonts w:asciiTheme="minorHAnsi" w:hAnsiTheme="minorHAnsi" w:cstheme="minorHAnsi"/>
          <w:lang w:val="en-GB"/>
        </w:rPr>
        <w:t xml:space="preserve">without changing any of the </w:t>
      </w:r>
      <w:r w:rsidRPr="00A56FF6">
        <w:rPr>
          <w:rFonts w:asciiTheme="minorHAnsi" w:hAnsiTheme="minorHAnsi" w:cstheme="minorHAnsi"/>
          <w:lang w:val="en-GB"/>
        </w:rPr>
        <w:t xml:space="preserve">configured  </w:t>
      </w:r>
      <w:r w:rsidR="0024640C" w:rsidRPr="00A56FF6">
        <w:rPr>
          <w:rFonts w:asciiTheme="minorHAnsi" w:hAnsiTheme="minorHAnsi" w:cstheme="minorHAnsi"/>
          <w:lang w:val="en-GB"/>
        </w:rPr>
        <w:t xml:space="preserve">parameters, and </w:t>
      </w:r>
      <w:r w:rsidR="00F1612D">
        <w:rPr>
          <w:rFonts w:asciiTheme="minorHAnsi" w:hAnsiTheme="minorHAnsi" w:cstheme="minorHAnsi"/>
          <w:lang w:val="en-GB"/>
        </w:rPr>
        <w:t xml:space="preserve">(2) </w:t>
      </w:r>
      <w:r w:rsidR="0024640C" w:rsidRPr="00A56FF6">
        <w:rPr>
          <w:rFonts w:asciiTheme="minorHAnsi" w:hAnsiTheme="minorHAnsi" w:cstheme="minorHAnsi"/>
          <w:lang w:val="en-GB"/>
        </w:rPr>
        <w:lastRenderedPageBreak/>
        <w:t xml:space="preserve">when the user </w:t>
      </w:r>
      <w:r w:rsidR="00F1612D">
        <w:rPr>
          <w:rFonts w:asciiTheme="minorHAnsi" w:hAnsiTheme="minorHAnsi" w:cstheme="minorHAnsi"/>
          <w:lang w:val="en-GB"/>
        </w:rPr>
        <w:t xml:space="preserve">decides to change </w:t>
      </w:r>
      <w:r w:rsidR="0024640C" w:rsidRPr="00A56FF6">
        <w:rPr>
          <w:rFonts w:asciiTheme="minorHAnsi" w:hAnsiTheme="minorHAnsi" w:cstheme="minorHAnsi"/>
          <w:lang w:val="en-GB"/>
        </w:rPr>
        <w:t>spin speed and heating level</w:t>
      </w:r>
      <w:r w:rsidR="00523D73" w:rsidRPr="00A56FF6">
        <w:rPr>
          <w:rFonts w:asciiTheme="minorHAnsi" w:hAnsiTheme="minorHAnsi" w:cstheme="minorHAnsi"/>
          <w:lang w:val="en-GB"/>
        </w:rPr>
        <w:t xml:space="preserve"> </w:t>
      </w:r>
      <w:r w:rsidR="00F1612D">
        <w:rPr>
          <w:rFonts w:asciiTheme="minorHAnsi" w:hAnsiTheme="minorHAnsi" w:cstheme="minorHAnsi"/>
          <w:lang w:val="en-GB"/>
        </w:rPr>
        <w:t xml:space="preserve">of a selected </w:t>
      </w:r>
      <w:r w:rsidR="00523D73" w:rsidRPr="00A56FF6">
        <w:rPr>
          <w:rFonts w:asciiTheme="minorHAnsi" w:hAnsiTheme="minorHAnsi" w:cstheme="minorHAnsi"/>
          <w:lang w:val="en-GB"/>
        </w:rPr>
        <w:t>pre-defined programs.</w:t>
      </w:r>
      <w:r w:rsidR="0024640C" w:rsidRPr="00A56FF6">
        <w:rPr>
          <w:rFonts w:asciiTheme="minorHAnsi" w:hAnsiTheme="minorHAnsi" w:cstheme="minorHAnsi"/>
          <w:lang w:val="en-GB"/>
        </w:rPr>
        <w:t xml:space="preserve"> </w:t>
      </w:r>
      <w:r w:rsidR="00523D73" w:rsidRPr="00A56FF6">
        <w:rPr>
          <w:rFonts w:asciiTheme="minorHAnsi" w:hAnsiTheme="minorHAnsi" w:cstheme="minorHAnsi"/>
          <w:lang w:val="en-GB"/>
        </w:rPr>
        <w:t xml:space="preserve">Two concrete scenarios are chosen and described by a sequence diagram. </w:t>
      </w:r>
    </w:p>
    <w:p w14:paraId="72B9D733" w14:textId="77777777" w:rsidR="00523D73" w:rsidRPr="00A56FF6" w:rsidRDefault="00523D73" w:rsidP="0024640C">
      <w:pPr>
        <w:autoSpaceDE w:val="0"/>
        <w:autoSpaceDN w:val="0"/>
        <w:adjustRightInd w:val="0"/>
        <w:spacing w:after="0" w:line="240" w:lineRule="auto"/>
        <w:rPr>
          <w:rFonts w:asciiTheme="minorHAnsi" w:hAnsiTheme="minorHAnsi" w:cstheme="minorHAnsi"/>
          <w:lang w:val="en-GB"/>
        </w:rPr>
      </w:pPr>
    </w:p>
    <w:p w14:paraId="47275EBD" w14:textId="4E85FA2F" w:rsidR="0024640C" w:rsidRPr="00A56FF6" w:rsidRDefault="0024640C" w:rsidP="0024640C">
      <w:pPr>
        <w:autoSpaceDE w:val="0"/>
        <w:autoSpaceDN w:val="0"/>
        <w:adjustRightInd w:val="0"/>
        <w:spacing w:after="0" w:line="240" w:lineRule="auto"/>
        <w:rPr>
          <w:rFonts w:asciiTheme="minorHAnsi" w:hAnsiTheme="minorHAnsi" w:cstheme="minorHAnsi"/>
          <w:color w:val="222222"/>
          <w:shd w:val="clear" w:color="auto" w:fill="FFFFFF"/>
          <w:lang w:val="en-GB"/>
        </w:rPr>
      </w:pPr>
      <w:r w:rsidRPr="00A56FF6">
        <w:rPr>
          <w:rFonts w:asciiTheme="minorHAnsi" w:hAnsiTheme="minorHAnsi" w:cstheme="minorHAnsi"/>
          <w:lang w:val="en-GB"/>
        </w:rPr>
        <w:t xml:space="preserve">Scenario 1: The user selects cotton wash predefined program </w:t>
      </w:r>
      <w:r w:rsidR="00185AE6" w:rsidRPr="00A56FF6">
        <w:rPr>
          <w:rFonts w:asciiTheme="minorHAnsi" w:hAnsiTheme="minorHAnsi" w:cstheme="minorHAnsi"/>
          <w:lang w:val="en-GB"/>
        </w:rPr>
        <w:t>just as it is configured: prewash heating level of 40</w:t>
      </w:r>
      <w:r w:rsidR="00185AE6" w:rsidRPr="00A56FF6">
        <w:rPr>
          <w:rFonts w:asciiTheme="minorHAnsi" w:hAnsiTheme="minorHAnsi" w:cstheme="minorHAnsi"/>
          <w:color w:val="222222"/>
          <w:shd w:val="clear" w:color="auto" w:fill="FFFFFF"/>
          <w:lang w:val="en-GB"/>
        </w:rPr>
        <w:t>°C and high speed spin.</w:t>
      </w:r>
      <w:r w:rsidR="00A56FF6">
        <w:rPr>
          <w:rFonts w:asciiTheme="minorHAnsi" w:hAnsiTheme="minorHAnsi" w:cstheme="minorHAnsi"/>
          <w:color w:val="222222"/>
          <w:shd w:val="clear" w:color="auto" w:fill="FFFFFF"/>
          <w:lang w:val="en-GB"/>
        </w:rPr>
        <w:t xml:space="preserve"> The sequence diagram of this scenario is given in </w:t>
      </w:r>
      <w:r w:rsidR="001C0FBD">
        <w:rPr>
          <w:rFonts w:asciiTheme="minorHAnsi" w:hAnsiTheme="minorHAnsi" w:cstheme="minorHAnsi"/>
          <w:color w:val="222222"/>
          <w:shd w:val="clear" w:color="auto" w:fill="FFFFFF"/>
          <w:lang w:val="en-GB"/>
        </w:rPr>
        <w:fldChar w:fldCharType="begin"/>
      </w:r>
      <w:r w:rsidR="001C0FBD">
        <w:rPr>
          <w:rFonts w:asciiTheme="minorHAnsi" w:hAnsiTheme="minorHAnsi" w:cstheme="minorHAnsi"/>
          <w:color w:val="222222"/>
          <w:shd w:val="clear" w:color="auto" w:fill="FFFFFF"/>
          <w:lang w:val="en-GB"/>
        </w:rPr>
        <w:instrText xml:space="preserve"> REF _Ref45634930 \h </w:instrText>
      </w:r>
      <w:r w:rsidR="001C0FBD">
        <w:rPr>
          <w:rFonts w:asciiTheme="minorHAnsi" w:hAnsiTheme="minorHAnsi" w:cstheme="minorHAnsi"/>
          <w:color w:val="222222"/>
          <w:shd w:val="clear" w:color="auto" w:fill="FFFFFF"/>
          <w:lang w:val="en-GB"/>
        </w:rPr>
      </w:r>
      <w:r w:rsidR="001C0FBD">
        <w:rPr>
          <w:rFonts w:asciiTheme="minorHAnsi" w:hAnsiTheme="minorHAnsi" w:cstheme="minorHAnsi"/>
          <w:color w:val="222222"/>
          <w:shd w:val="clear" w:color="auto" w:fill="FFFFFF"/>
          <w:lang w:val="en-GB"/>
        </w:rPr>
        <w:fldChar w:fldCharType="separate"/>
      </w:r>
      <w:r w:rsidR="001C0FBD" w:rsidRPr="00A56FF6">
        <w:rPr>
          <w:lang w:val="en-GB"/>
        </w:rPr>
        <w:t xml:space="preserve">Figure </w:t>
      </w:r>
      <w:r w:rsidR="001C0FBD" w:rsidRPr="00A56FF6">
        <w:rPr>
          <w:noProof/>
          <w:lang w:val="en-GB"/>
        </w:rPr>
        <w:t>2</w:t>
      </w:r>
      <w:r w:rsidR="001C0FBD">
        <w:rPr>
          <w:rFonts w:asciiTheme="minorHAnsi" w:hAnsiTheme="minorHAnsi" w:cstheme="minorHAnsi"/>
          <w:color w:val="222222"/>
          <w:shd w:val="clear" w:color="auto" w:fill="FFFFFF"/>
          <w:lang w:val="en-GB"/>
        </w:rPr>
        <w:fldChar w:fldCharType="end"/>
      </w:r>
      <w:r w:rsidR="001C0FBD">
        <w:rPr>
          <w:rFonts w:asciiTheme="minorHAnsi" w:hAnsiTheme="minorHAnsi" w:cstheme="minorHAnsi"/>
          <w:color w:val="222222"/>
          <w:shd w:val="clear" w:color="auto" w:fill="FFFFFF"/>
          <w:lang w:val="en-GB"/>
        </w:rPr>
        <w:t>.</w:t>
      </w:r>
      <w:r w:rsidR="00185AE6" w:rsidRPr="00A56FF6">
        <w:rPr>
          <w:rFonts w:asciiTheme="minorHAnsi" w:hAnsiTheme="minorHAnsi" w:cstheme="minorHAnsi"/>
          <w:color w:val="222222"/>
          <w:shd w:val="clear" w:color="auto" w:fill="FFFFFF"/>
          <w:lang w:val="en-GB"/>
        </w:rPr>
        <w:t xml:space="preserve"> </w:t>
      </w:r>
    </w:p>
    <w:p w14:paraId="6B31ACDD" w14:textId="35789334" w:rsidR="00C1536A" w:rsidRPr="00A56FF6" w:rsidRDefault="00C1536A"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6DB40B21" w14:textId="789FCC5E" w:rsidR="006C70A1" w:rsidRPr="00A56FF6" w:rsidRDefault="006C70A1"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57BCFF84" w14:textId="1718E03F" w:rsidR="006C70A1" w:rsidRPr="00A56FF6" w:rsidRDefault="006C70A1"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7AFA6CC2" w14:textId="77777777" w:rsidR="006C70A1" w:rsidRPr="00A56FF6" w:rsidRDefault="006C70A1"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3D2872F1" w14:textId="77777777" w:rsidR="006C70A1" w:rsidRPr="00A56FF6" w:rsidRDefault="006C70A1" w:rsidP="006C70A1">
      <w:pPr>
        <w:keepNext/>
        <w:autoSpaceDE w:val="0"/>
        <w:autoSpaceDN w:val="0"/>
        <w:adjustRightInd w:val="0"/>
        <w:spacing w:after="0" w:line="240" w:lineRule="auto"/>
        <w:jc w:val="center"/>
        <w:rPr>
          <w:rFonts w:asciiTheme="minorHAnsi" w:hAnsiTheme="minorHAnsi" w:cstheme="minorHAnsi"/>
          <w:noProof/>
          <w:color w:val="222222"/>
          <w:shd w:val="clear" w:color="auto" w:fill="FFFFFF"/>
          <w:lang w:val="en-GB" w:eastAsia="nl-NL"/>
        </w:rPr>
      </w:pPr>
    </w:p>
    <w:p w14:paraId="1CE36AEE" w14:textId="48A3578F" w:rsidR="006C70A1" w:rsidRPr="00A56FF6" w:rsidRDefault="004D4C74" w:rsidP="006C70A1">
      <w:pPr>
        <w:keepNext/>
        <w:autoSpaceDE w:val="0"/>
        <w:autoSpaceDN w:val="0"/>
        <w:adjustRightInd w:val="0"/>
        <w:spacing w:after="0" w:line="240" w:lineRule="auto"/>
        <w:jc w:val="center"/>
        <w:rPr>
          <w:lang w:val="en-GB"/>
        </w:rPr>
      </w:pPr>
      <w:r>
        <w:rPr>
          <w:noProof/>
          <w:lang w:eastAsia="nl-NL"/>
        </w:rPr>
        <w:drawing>
          <wp:inline distT="0" distB="0" distL="0" distR="0" wp14:anchorId="6A021DD8" wp14:editId="3D62EC88">
            <wp:extent cx="3269019" cy="318211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lect1.png"/>
                    <pic:cNvPicPr/>
                  </pic:nvPicPr>
                  <pic:blipFill>
                    <a:blip r:embed="rId14">
                      <a:extLst>
                        <a:ext uri="{28A0092B-C50C-407E-A947-70E740481C1C}">
                          <a14:useLocalDpi xmlns:a14="http://schemas.microsoft.com/office/drawing/2010/main" val="0"/>
                        </a:ext>
                      </a:extLst>
                    </a:blip>
                    <a:stretch>
                      <a:fillRect/>
                    </a:stretch>
                  </pic:blipFill>
                  <pic:spPr>
                    <a:xfrm>
                      <a:off x="0" y="0"/>
                      <a:ext cx="3277530" cy="3190396"/>
                    </a:xfrm>
                    <a:prstGeom prst="rect">
                      <a:avLst/>
                    </a:prstGeom>
                  </pic:spPr>
                </pic:pic>
              </a:graphicData>
            </a:graphic>
          </wp:inline>
        </w:drawing>
      </w:r>
    </w:p>
    <w:p w14:paraId="5B89F584" w14:textId="1344E1DF" w:rsidR="006C70A1" w:rsidRPr="00A56FF6" w:rsidRDefault="006C70A1" w:rsidP="006C70A1">
      <w:pPr>
        <w:pStyle w:val="Caption"/>
        <w:jc w:val="center"/>
        <w:rPr>
          <w:lang w:val="en-GB"/>
        </w:rPr>
      </w:pPr>
      <w:bookmarkStart w:id="28" w:name="_Ref45634930"/>
      <w:bookmarkStart w:id="29" w:name="_Toc45886356"/>
      <w:r w:rsidRPr="00A56FF6">
        <w:rPr>
          <w:lang w:val="en-GB"/>
        </w:rPr>
        <w:t xml:space="preserve">Figure </w:t>
      </w:r>
      <w:r w:rsidRPr="00A56FF6">
        <w:rPr>
          <w:lang w:val="en-GB"/>
        </w:rPr>
        <w:fldChar w:fldCharType="begin"/>
      </w:r>
      <w:r w:rsidRPr="00A56FF6">
        <w:rPr>
          <w:lang w:val="en-GB"/>
        </w:rPr>
        <w:instrText xml:space="preserve"> SEQ Figure \* ARABIC </w:instrText>
      </w:r>
      <w:r w:rsidRPr="00A56FF6">
        <w:rPr>
          <w:lang w:val="en-GB"/>
        </w:rPr>
        <w:fldChar w:fldCharType="separate"/>
      </w:r>
      <w:r w:rsidR="001C0FBD">
        <w:rPr>
          <w:noProof/>
          <w:lang w:val="en-GB"/>
        </w:rPr>
        <w:t>2</w:t>
      </w:r>
      <w:r w:rsidRPr="00A56FF6">
        <w:rPr>
          <w:lang w:val="en-GB"/>
        </w:rPr>
        <w:fldChar w:fldCharType="end"/>
      </w:r>
      <w:bookmarkEnd w:id="28"/>
      <w:r w:rsidRPr="00A56FF6">
        <w:rPr>
          <w:lang w:val="en-GB"/>
        </w:rPr>
        <w:t>. Sequence Diagram Scenario 1 from UC_001</w:t>
      </w:r>
      <w:bookmarkEnd w:id="29"/>
    </w:p>
    <w:p w14:paraId="112D59B7" w14:textId="1C58BE6A" w:rsidR="00185AE6" w:rsidRPr="00A56FF6" w:rsidRDefault="00185AE6" w:rsidP="0024640C">
      <w:pPr>
        <w:autoSpaceDE w:val="0"/>
        <w:autoSpaceDN w:val="0"/>
        <w:adjustRightInd w:val="0"/>
        <w:spacing w:after="0" w:line="240" w:lineRule="auto"/>
        <w:rPr>
          <w:lang w:val="en-GB"/>
        </w:rPr>
      </w:pPr>
      <w:r w:rsidRPr="00A56FF6">
        <w:rPr>
          <w:rFonts w:asciiTheme="minorHAnsi" w:hAnsiTheme="minorHAnsi" w:cstheme="minorHAnsi"/>
          <w:color w:val="222222"/>
          <w:shd w:val="clear" w:color="auto" w:fill="FFFFFF"/>
          <w:lang w:val="en-GB"/>
        </w:rPr>
        <w:t xml:space="preserve">Scenario 2: The user selects cotton wash predefined program but makes the following changes: no  heating in the prewash step, heating level of the </w:t>
      </w:r>
      <w:r w:rsidR="00523D73" w:rsidRPr="00A56FF6">
        <w:rPr>
          <w:rFonts w:asciiTheme="minorHAnsi" w:hAnsiTheme="minorHAnsi" w:cstheme="minorHAnsi"/>
          <w:color w:val="222222"/>
          <w:shd w:val="clear" w:color="auto" w:fill="FFFFFF"/>
          <w:lang w:val="en-GB"/>
        </w:rPr>
        <w:t xml:space="preserve">main wash of </w:t>
      </w:r>
      <w:r w:rsidR="00523D73" w:rsidRPr="00A56FF6">
        <w:rPr>
          <w:lang w:val="en-GB"/>
        </w:rPr>
        <w:t xml:space="preserve">40°C and regular speed spin. </w:t>
      </w:r>
      <w:r w:rsidR="001C0FBD">
        <w:rPr>
          <w:lang w:val="en-GB"/>
        </w:rPr>
        <w:t xml:space="preserve">The sequence diagram of this scenario is given in </w:t>
      </w:r>
      <w:r w:rsidR="001C0FBD">
        <w:rPr>
          <w:lang w:val="en-GB"/>
        </w:rPr>
        <w:fldChar w:fldCharType="begin"/>
      </w:r>
      <w:r w:rsidR="001C0FBD">
        <w:rPr>
          <w:lang w:val="en-GB"/>
        </w:rPr>
        <w:instrText xml:space="preserve"> REF _Ref45634968 \h </w:instrText>
      </w:r>
      <w:r w:rsidR="001C0FBD">
        <w:rPr>
          <w:lang w:val="en-GB"/>
        </w:rPr>
      </w:r>
      <w:r w:rsidR="001C0FBD">
        <w:rPr>
          <w:lang w:val="en-GB"/>
        </w:rPr>
        <w:fldChar w:fldCharType="separate"/>
      </w:r>
      <w:r w:rsidR="001C0FBD" w:rsidRPr="00A56FF6">
        <w:rPr>
          <w:lang w:val="en-GB"/>
        </w:rPr>
        <w:t xml:space="preserve">Figure </w:t>
      </w:r>
      <w:r w:rsidR="001C0FBD" w:rsidRPr="00A56FF6">
        <w:rPr>
          <w:noProof/>
          <w:lang w:val="en-GB"/>
        </w:rPr>
        <w:t>3</w:t>
      </w:r>
      <w:r w:rsidR="001C0FBD">
        <w:rPr>
          <w:lang w:val="en-GB"/>
        </w:rPr>
        <w:fldChar w:fldCharType="end"/>
      </w:r>
      <w:r w:rsidR="001C0FBD">
        <w:rPr>
          <w:lang w:val="en-GB"/>
        </w:rPr>
        <w:t>.</w:t>
      </w:r>
    </w:p>
    <w:p w14:paraId="22FF376F" w14:textId="33FE6B07" w:rsidR="00523D73" w:rsidRPr="00A56FF6" w:rsidRDefault="00523D73" w:rsidP="0024640C">
      <w:pPr>
        <w:autoSpaceDE w:val="0"/>
        <w:autoSpaceDN w:val="0"/>
        <w:adjustRightInd w:val="0"/>
        <w:spacing w:after="0" w:line="240" w:lineRule="auto"/>
        <w:rPr>
          <w:lang w:val="en-GB"/>
        </w:rPr>
      </w:pPr>
    </w:p>
    <w:p w14:paraId="01E50958" w14:textId="12EE0FB4" w:rsidR="006C70A1" w:rsidRPr="00A56FF6" w:rsidRDefault="006C70A1" w:rsidP="006C70A1">
      <w:pPr>
        <w:keepNext/>
        <w:autoSpaceDE w:val="0"/>
        <w:autoSpaceDN w:val="0"/>
        <w:adjustRightInd w:val="0"/>
        <w:spacing w:after="0" w:line="240" w:lineRule="auto"/>
        <w:jc w:val="center"/>
        <w:rPr>
          <w:lang w:val="en-GB"/>
        </w:rPr>
      </w:pPr>
      <w:r w:rsidRPr="00A56FF6">
        <w:rPr>
          <w:rFonts w:asciiTheme="minorHAnsi" w:hAnsiTheme="minorHAnsi" w:cstheme="minorHAnsi"/>
          <w:noProof/>
          <w:color w:val="222222"/>
          <w:shd w:val="clear" w:color="auto" w:fill="FFFFFF"/>
          <w:lang w:val="en-GB" w:eastAsia="nl-NL"/>
        </w:rPr>
        <w:lastRenderedPageBreak/>
        <w:t xml:space="preserve">      </w:t>
      </w:r>
      <w:r w:rsidR="004D4C74">
        <w:rPr>
          <w:noProof/>
          <w:lang w:eastAsia="nl-NL"/>
        </w:rPr>
        <w:drawing>
          <wp:inline distT="0" distB="0" distL="0" distR="0" wp14:anchorId="51DD30A6" wp14:editId="75CBC28D">
            <wp:extent cx="3532926" cy="345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2.jpg"/>
                    <pic:cNvPicPr/>
                  </pic:nvPicPr>
                  <pic:blipFill>
                    <a:blip r:embed="rId15">
                      <a:extLst>
                        <a:ext uri="{28A0092B-C50C-407E-A947-70E740481C1C}">
                          <a14:useLocalDpi xmlns:a14="http://schemas.microsoft.com/office/drawing/2010/main" val="0"/>
                        </a:ext>
                      </a:extLst>
                    </a:blip>
                    <a:stretch>
                      <a:fillRect/>
                    </a:stretch>
                  </pic:blipFill>
                  <pic:spPr>
                    <a:xfrm>
                      <a:off x="0" y="0"/>
                      <a:ext cx="3540436" cy="3463747"/>
                    </a:xfrm>
                    <a:prstGeom prst="rect">
                      <a:avLst/>
                    </a:prstGeom>
                  </pic:spPr>
                </pic:pic>
              </a:graphicData>
            </a:graphic>
          </wp:inline>
        </w:drawing>
      </w:r>
    </w:p>
    <w:p w14:paraId="425CACE1" w14:textId="04614D7D" w:rsidR="00523D73" w:rsidRPr="00A56FF6" w:rsidRDefault="006C70A1" w:rsidP="006C70A1">
      <w:pPr>
        <w:pStyle w:val="Caption"/>
        <w:jc w:val="center"/>
        <w:rPr>
          <w:lang w:val="en-GB"/>
        </w:rPr>
      </w:pPr>
      <w:bookmarkStart w:id="30" w:name="_Ref45634968"/>
      <w:bookmarkStart w:id="31" w:name="_Toc45886357"/>
      <w:r w:rsidRPr="00A56FF6">
        <w:rPr>
          <w:lang w:val="en-GB"/>
        </w:rPr>
        <w:t xml:space="preserve">Figure </w:t>
      </w:r>
      <w:r w:rsidRPr="00A56FF6">
        <w:rPr>
          <w:lang w:val="en-GB"/>
        </w:rPr>
        <w:fldChar w:fldCharType="begin"/>
      </w:r>
      <w:r w:rsidRPr="00A56FF6">
        <w:rPr>
          <w:lang w:val="en-GB"/>
        </w:rPr>
        <w:instrText xml:space="preserve"> SEQ Figure \* ARABIC </w:instrText>
      </w:r>
      <w:r w:rsidRPr="00A56FF6">
        <w:rPr>
          <w:lang w:val="en-GB"/>
        </w:rPr>
        <w:fldChar w:fldCharType="separate"/>
      </w:r>
      <w:r w:rsidR="001C0FBD">
        <w:rPr>
          <w:noProof/>
          <w:lang w:val="en-GB"/>
        </w:rPr>
        <w:t>3</w:t>
      </w:r>
      <w:r w:rsidRPr="00A56FF6">
        <w:rPr>
          <w:lang w:val="en-GB"/>
        </w:rPr>
        <w:fldChar w:fldCharType="end"/>
      </w:r>
      <w:bookmarkEnd w:id="30"/>
      <w:r w:rsidRPr="00A56FF6">
        <w:rPr>
          <w:lang w:val="en-GB"/>
        </w:rPr>
        <w:t>. Sequence Diagram Scenario 2 from UC_001</w:t>
      </w:r>
      <w:bookmarkEnd w:id="31"/>
    </w:p>
    <w:p w14:paraId="45CDAFC7" w14:textId="592A6504" w:rsidR="00675496" w:rsidRPr="00A56FF6" w:rsidRDefault="00675496" w:rsidP="00675496">
      <w:pPr>
        <w:pStyle w:val="Subtitle"/>
        <w:rPr>
          <w:lang w:val="en-GB"/>
        </w:rPr>
      </w:pPr>
    </w:p>
    <w:p w14:paraId="495F219D" w14:textId="77777777" w:rsidR="00221843" w:rsidRDefault="00BC0621" w:rsidP="00FB43D0">
      <w:pPr>
        <w:pStyle w:val="Heading2"/>
      </w:pPr>
      <w:bookmarkStart w:id="32" w:name="_Toc45886327"/>
      <w:r w:rsidRPr="00A56FF6">
        <w:t>State Machines</w:t>
      </w:r>
      <w:r w:rsidR="00022DDE">
        <w:t xml:space="preserve"> </w:t>
      </w:r>
    </w:p>
    <w:p w14:paraId="38259029" w14:textId="6D61F416" w:rsidR="00CD1704" w:rsidRPr="00E853C6" w:rsidRDefault="00345A1A" w:rsidP="00520588">
      <w:pPr>
        <w:pStyle w:val="Heading2"/>
        <w:numPr>
          <w:ilvl w:val="0"/>
          <w:numId w:val="0"/>
        </w:numPr>
        <w:ind w:left="846"/>
        <w:rPr>
          <w:color w:val="FF0000"/>
          <w:sz w:val="20"/>
          <w:szCs w:val="20"/>
        </w:rPr>
      </w:pPr>
      <w:r w:rsidRPr="00E853C6">
        <w:rPr>
          <w:color w:val="FF0000"/>
          <w:sz w:val="20"/>
          <w:szCs w:val="20"/>
        </w:rPr>
        <w:t>(</w:t>
      </w:r>
      <w:r w:rsidR="00221843" w:rsidRPr="00E853C6">
        <w:rPr>
          <w:color w:val="FF0000"/>
          <w:sz w:val="20"/>
          <w:szCs w:val="20"/>
        </w:rPr>
        <w:t xml:space="preserve">Task: </w:t>
      </w:r>
      <w:r w:rsidR="00CD1704" w:rsidRPr="00E853C6">
        <w:rPr>
          <w:color w:val="FF0000"/>
          <w:sz w:val="20"/>
          <w:szCs w:val="20"/>
        </w:rPr>
        <w:t>F</w:t>
      </w:r>
      <w:r w:rsidR="00221843" w:rsidRPr="00E853C6">
        <w:rPr>
          <w:color w:val="FF0000"/>
          <w:sz w:val="20"/>
          <w:szCs w:val="20"/>
        </w:rPr>
        <w:t>irst</w:t>
      </w:r>
      <w:r w:rsidR="00CD1704" w:rsidRPr="00E853C6">
        <w:rPr>
          <w:color w:val="FF0000"/>
          <w:sz w:val="20"/>
          <w:szCs w:val="20"/>
        </w:rPr>
        <w:t>, analyse</w:t>
      </w:r>
      <w:r w:rsidR="00221843" w:rsidRPr="00E853C6">
        <w:rPr>
          <w:color w:val="FF0000"/>
          <w:sz w:val="20"/>
          <w:szCs w:val="20"/>
        </w:rPr>
        <w:t xml:space="preserve"> the given detergent dispenser example </w:t>
      </w:r>
      <w:r w:rsidR="00CD1704" w:rsidRPr="00E853C6">
        <w:rPr>
          <w:color w:val="FF0000"/>
          <w:sz w:val="20"/>
          <w:szCs w:val="20"/>
        </w:rPr>
        <w:t xml:space="preserve">5.5.8 </w:t>
      </w:r>
      <w:r w:rsidR="00221843" w:rsidRPr="00E853C6">
        <w:rPr>
          <w:color w:val="FF0000"/>
          <w:sz w:val="20"/>
          <w:szCs w:val="20"/>
        </w:rPr>
        <w:t xml:space="preserve">and understand it properly, its state machine and the table of messages of this component. </w:t>
      </w:r>
      <w:r w:rsidR="00B67410">
        <w:rPr>
          <w:color w:val="FF0000"/>
          <w:sz w:val="20"/>
          <w:szCs w:val="20"/>
        </w:rPr>
        <w:t>Second, r</w:t>
      </w:r>
      <w:r w:rsidR="00221843" w:rsidRPr="00E853C6">
        <w:rPr>
          <w:color w:val="FF0000"/>
          <w:sz w:val="20"/>
          <w:szCs w:val="20"/>
        </w:rPr>
        <w:t>eason how the whole system functions and how each component is involved in it</w:t>
      </w:r>
      <w:r w:rsidR="00B67410">
        <w:rPr>
          <w:color w:val="FF0000"/>
          <w:sz w:val="20"/>
          <w:szCs w:val="20"/>
        </w:rPr>
        <w:t xml:space="preserve">.  Make design choices “who is doing what”. </w:t>
      </w:r>
      <w:r w:rsidR="00CD1704" w:rsidRPr="00E853C6">
        <w:rPr>
          <w:color w:val="FF0000"/>
          <w:sz w:val="20"/>
          <w:szCs w:val="20"/>
        </w:rPr>
        <w:t>Th</w:t>
      </w:r>
      <w:r w:rsidR="00B67410">
        <w:rPr>
          <w:color w:val="FF0000"/>
          <w:sz w:val="20"/>
          <w:szCs w:val="20"/>
        </w:rPr>
        <w:t>ird</w:t>
      </w:r>
      <w:r w:rsidR="00CD1704" w:rsidRPr="00E853C6">
        <w:rPr>
          <w:color w:val="FF0000"/>
          <w:sz w:val="20"/>
          <w:szCs w:val="20"/>
        </w:rPr>
        <w:t xml:space="preserve">, sketch the state machine and the table of messages for the Main controller in 5.5.1. </w:t>
      </w:r>
      <w:r w:rsidR="000C69C5">
        <w:rPr>
          <w:color w:val="FF0000"/>
          <w:sz w:val="20"/>
          <w:szCs w:val="20"/>
        </w:rPr>
        <w:t xml:space="preserve">(Note: the Main controller is very complex and it is not expected that you </w:t>
      </w:r>
      <w:r w:rsidR="00B67410">
        <w:rPr>
          <w:color w:val="FF0000"/>
          <w:sz w:val="20"/>
          <w:szCs w:val="20"/>
        </w:rPr>
        <w:t>make the</w:t>
      </w:r>
      <w:r w:rsidR="000C69C5">
        <w:rPr>
          <w:color w:val="FF0000"/>
          <w:sz w:val="20"/>
          <w:szCs w:val="20"/>
        </w:rPr>
        <w:t xml:space="preserve"> full design in all detail, but you have to sketch its design in some  way. )</w:t>
      </w:r>
      <w:r w:rsidR="00B67410">
        <w:rPr>
          <w:color w:val="FF0000"/>
          <w:sz w:val="20"/>
          <w:szCs w:val="20"/>
        </w:rPr>
        <w:t>.</w:t>
      </w:r>
      <w:r w:rsidR="000C69C5">
        <w:rPr>
          <w:color w:val="FF0000"/>
          <w:sz w:val="20"/>
          <w:szCs w:val="20"/>
        </w:rPr>
        <w:t xml:space="preserve"> </w:t>
      </w:r>
      <w:r w:rsidR="00B67410">
        <w:rPr>
          <w:color w:val="FF0000"/>
          <w:sz w:val="20"/>
          <w:szCs w:val="20"/>
        </w:rPr>
        <w:t>At the end</w:t>
      </w:r>
      <w:r w:rsidR="00CD1704" w:rsidRPr="00E853C6">
        <w:rPr>
          <w:color w:val="FF0000"/>
          <w:sz w:val="20"/>
          <w:szCs w:val="20"/>
        </w:rPr>
        <w:t>, choose 2 of the</w:t>
      </w:r>
      <w:r w:rsidR="00B67410">
        <w:rPr>
          <w:color w:val="FF0000"/>
          <w:sz w:val="20"/>
          <w:szCs w:val="20"/>
        </w:rPr>
        <w:t xml:space="preserve"> following </w:t>
      </w:r>
      <w:r w:rsidR="00CD1704" w:rsidRPr="00E853C6">
        <w:rPr>
          <w:color w:val="FF0000"/>
          <w:sz w:val="20"/>
          <w:szCs w:val="20"/>
        </w:rPr>
        <w:t>components: Door controller, Drum controller. Water inlet valve controller</w:t>
      </w:r>
      <w:r w:rsidR="00B67410">
        <w:rPr>
          <w:color w:val="FF0000"/>
          <w:sz w:val="20"/>
          <w:szCs w:val="20"/>
        </w:rPr>
        <w:t xml:space="preserve">, or </w:t>
      </w:r>
      <w:r w:rsidR="00CD1704" w:rsidRPr="00E853C6">
        <w:rPr>
          <w:color w:val="FF0000"/>
          <w:sz w:val="20"/>
          <w:szCs w:val="20"/>
        </w:rPr>
        <w:t xml:space="preserve">Heating controller and </w:t>
      </w:r>
      <w:r w:rsidR="00B67410">
        <w:rPr>
          <w:color w:val="FF0000"/>
          <w:sz w:val="20"/>
          <w:szCs w:val="20"/>
        </w:rPr>
        <w:t xml:space="preserve">make the </w:t>
      </w:r>
      <w:r w:rsidR="00CD1704" w:rsidRPr="00E853C6">
        <w:rPr>
          <w:color w:val="FF0000"/>
          <w:sz w:val="20"/>
          <w:szCs w:val="20"/>
        </w:rPr>
        <w:t xml:space="preserve">tables of messages </w:t>
      </w:r>
      <w:r w:rsidR="00B67410">
        <w:rPr>
          <w:color w:val="FF0000"/>
          <w:sz w:val="20"/>
          <w:szCs w:val="20"/>
        </w:rPr>
        <w:t xml:space="preserve">and </w:t>
      </w:r>
      <w:r w:rsidR="00B67410" w:rsidRPr="00E853C6">
        <w:rPr>
          <w:color w:val="FF0000"/>
          <w:sz w:val="20"/>
          <w:szCs w:val="20"/>
        </w:rPr>
        <w:t xml:space="preserve">the state machines </w:t>
      </w:r>
      <w:r w:rsidR="00CD1704" w:rsidRPr="00E853C6">
        <w:rPr>
          <w:color w:val="FF0000"/>
          <w:sz w:val="20"/>
          <w:szCs w:val="20"/>
        </w:rPr>
        <w:t>for the two chosen components in the corresponding sections below.</w:t>
      </w:r>
    </w:p>
    <w:p w14:paraId="302C2099" w14:textId="77777777" w:rsidR="00B67410" w:rsidRDefault="00CD1704" w:rsidP="00520588">
      <w:pPr>
        <w:pStyle w:val="Heading2"/>
        <w:numPr>
          <w:ilvl w:val="0"/>
          <w:numId w:val="0"/>
        </w:numPr>
        <w:ind w:left="846"/>
        <w:rPr>
          <w:color w:val="FF0000"/>
          <w:sz w:val="22"/>
          <w:szCs w:val="22"/>
        </w:rPr>
      </w:pPr>
      <w:r w:rsidRPr="00B67410">
        <w:rPr>
          <w:color w:val="FF0000"/>
          <w:sz w:val="22"/>
          <w:szCs w:val="22"/>
        </w:rPr>
        <w:t xml:space="preserve">Note: It is important that your design is </w:t>
      </w:r>
      <w:r w:rsidRPr="00B67410">
        <w:rPr>
          <w:b/>
          <w:bCs/>
          <w:color w:val="FF0000"/>
          <w:sz w:val="22"/>
          <w:szCs w:val="22"/>
          <w:u w:val="single"/>
        </w:rPr>
        <w:t>consistent</w:t>
      </w:r>
      <w:r w:rsidRPr="00B67410">
        <w:rPr>
          <w:color w:val="FF0000"/>
          <w:sz w:val="22"/>
          <w:szCs w:val="22"/>
        </w:rPr>
        <w:t xml:space="preserve">. This means that: </w:t>
      </w:r>
    </w:p>
    <w:p w14:paraId="0D950448" w14:textId="77777777" w:rsidR="00B67410" w:rsidRDefault="00CD1704" w:rsidP="00520588">
      <w:pPr>
        <w:pStyle w:val="Heading2"/>
        <w:numPr>
          <w:ilvl w:val="0"/>
          <w:numId w:val="0"/>
        </w:numPr>
        <w:ind w:left="846"/>
        <w:rPr>
          <w:color w:val="FF0000"/>
          <w:sz w:val="22"/>
          <w:szCs w:val="22"/>
        </w:rPr>
      </w:pPr>
      <w:r w:rsidRPr="00B67410">
        <w:rPr>
          <w:color w:val="FF0000"/>
          <w:sz w:val="22"/>
          <w:szCs w:val="22"/>
        </w:rPr>
        <w:t xml:space="preserve">1.  the scenarios described by sequence diagrams  must be consistent with the behaviour of the state machines, </w:t>
      </w:r>
    </w:p>
    <w:p w14:paraId="08666153" w14:textId="27EB6BD8" w:rsidR="00BC0621" w:rsidRPr="00B67410" w:rsidRDefault="00CD1704" w:rsidP="00520588">
      <w:pPr>
        <w:pStyle w:val="Heading2"/>
        <w:numPr>
          <w:ilvl w:val="0"/>
          <w:numId w:val="0"/>
        </w:numPr>
        <w:ind w:left="846"/>
        <w:rPr>
          <w:sz w:val="22"/>
          <w:szCs w:val="22"/>
        </w:rPr>
      </w:pPr>
      <w:r w:rsidRPr="00B67410">
        <w:rPr>
          <w:color w:val="FF0000"/>
          <w:sz w:val="22"/>
          <w:szCs w:val="22"/>
        </w:rPr>
        <w:t xml:space="preserve">2. the messages in the tables must be consistent with the messages in the state machines. </w:t>
      </w:r>
      <w:r w:rsidR="005D212A" w:rsidRPr="00B67410">
        <w:rPr>
          <w:color w:val="FF0000"/>
          <w:sz w:val="22"/>
          <w:szCs w:val="22"/>
        </w:rPr>
        <w:t>)</w:t>
      </w:r>
      <w:bookmarkEnd w:id="32"/>
      <w:r w:rsidR="005D212A" w:rsidRPr="00B67410">
        <w:rPr>
          <w:sz w:val="22"/>
          <w:szCs w:val="22"/>
        </w:rPr>
        <w:t xml:space="preserve"> </w:t>
      </w:r>
    </w:p>
    <w:p w14:paraId="72A72EC7" w14:textId="77777777" w:rsidR="005D212A" w:rsidRPr="00B67410" w:rsidRDefault="005D212A" w:rsidP="005D212A">
      <w:pPr>
        <w:rPr>
          <w:sz w:val="24"/>
          <w:szCs w:val="24"/>
          <w:lang w:val="en-GB"/>
        </w:rPr>
      </w:pPr>
    </w:p>
    <w:p w14:paraId="29564314" w14:textId="5B715C2D" w:rsidR="00AF4282" w:rsidRPr="00A56FF6" w:rsidRDefault="00AF4282" w:rsidP="00AF4282">
      <w:pPr>
        <w:rPr>
          <w:lang w:val="en-GB"/>
        </w:rPr>
      </w:pPr>
      <w:r w:rsidRPr="00A56FF6">
        <w:rPr>
          <w:lang w:val="en-GB"/>
        </w:rPr>
        <w:t>In this section the behaviour of the p</w:t>
      </w:r>
      <w:r w:rsidR="00CE592F">
        <w:rPr>
          <w:lang w:val="en-GB"/>
        </w:rPr>
        <w:t xml:space="preserve">reviously identified system </w:t>
      </w:r>
      <w:r w:rsidR="00221843">
        <w:rPr>
          <w:lang w:val="en-GB"/>
        </w:rPr>
        <w:t>components</w:t>
      </w:r>
      <w:r w:rsidRPr="00A56FF6">
        <w:rPr>
          <w:lang w:val="en-GB"/>
        </w:rPr>
        <w:t xml:space="preserve"> is described by means of state machines</w:t>
      </w:r>
      <w:r w:rsidR="004D4C74">
        <w:rPr>
          <w:lang w:val="en-GB"/>
        </w:rPr>
        <w:t xml:space="preserve">. The </w:t>
      </w:r>
      <w:r w:rsidR="00221843">
        <w:rPr>
          <w:lang w:val="en-GB"/>
        </w:rPr>
        <w:t>components</w:t>
      </w:r>
      <w:r w:rsidRPr="00A56FF6">
        <w:rPr>
          <w:lang w:val="en-GB"/>
        </w:rPr>
        <w:t xml:space="preserve"> exchange </w:t>
      </w:r>
      <w:r w:rsidR="00221843">
        <w:rPr>
          <w:lang w:val="en-GB"/>
        </w:rPr>
        <w:t>messages</w:t>
      </w:r>
      <w:r w:rsidRPr="00A56FF6">
        <w:rPr>
          <w:lang w:val="en-GB"/>
        </w:rPr>
        <w:t xml:space="preserve"> with each other</w:t>
      </w:r>
      <w:r w:rsidR="00AC5FA7">
        <w:rPr>
          <w:lang w:val="en-GB"/>
        </w:rPr>
        <w:t>,</w:t>
      </w:r>
      <w:r w:rsidRPr="00A56FF6">
        <w:rPr>
          <w:lang w:val="en-GB"/>
        </w:rPr>
        <w:t xml:space="preserve"> </w:t>
      </w:r>
      <w:r w:rsidR="00B67410">
        <w:rPr>
          <w:lang w:val="en-GB"/>
        </w:rPr>
        <w:t>one component sends the message (which we call “out message”) and the target component receives the message (which we call “in message”)</w:t>
      </w:r>
      <w:r w:rsidR="004D4C74">
        <w:rPr>
          <w:lang w:val="en-GB"/>
        </w:rPr>
        <w:t>. Message</w:t>
      </w:r>
      <w:r w:rsidR="00E62F82" w:rsidRPr="00A56FF6">
        <w:rPr>
          <w:lang w:val="en-GB"/>
        </w:rPr>
        <w:t xml:space="preserve">s can contain parameters that carry the data that are exchanged between different </w:t>
      </w:r>
      <w:r w:rsidR="00CD1704">
        <w:rPr>
          <w:lang w:val="en-GB"/>
        </w:rPr>
        <w:t>components</w:t>
      </w:r>
      <w:r w:rsidR="00E62F82" w:rsidRPr="00A56FF6">
        <w:rPr>
          <w:lang w:val="en-GB"/>
        </w:rPr>
        <w:t xml:space="preserve">.  </w:t>
      </w:r>
    </w:p>
    <w:p w14:paraId="6AF6ABCC" w14:textId="25364CFD" w:rsidR="00643826" w:rsidRPr="00A56FF6" w:rsidRDefault="005C5985" w:rsidP="005C5985">
      <w:pPr>
        <w:pStyle w:val="Heading3"/>
      </w:pPr>
      <w:bookmarkStart w:id="33" w:name="_Toc45886328"/>
      <w:r w:rsidRPr="00A56FF6">
        <w:lastRenderedPageBreak/>
        <w:t>Main controller</w:t>
      </w:r>
      <w:bookmarkEnd w:id="33"/>
    </w:p>
    <w:p w14:paraId="1CF99988" w14:textId="77777777" w:rsidR="00673BA3" w:rsidRPr="00A56FF6" w:rsidRDefault="00673BA3" w:rsidP="00673BA3">
      <w:pPr>
        <w:pStyle w:val="Heading3"/>
      </w:pPr>
      <w:bookmarkStart w:id="34" w:name="_Toc45886329"/>
      <w:r w:rsidRPr="00A56FF6">
        <w:t>Control panel</w:t>
      </w:r>
      <w:bookmarkEnd w:id="34"/>
    </w:p>
    <w:p w14:paraId="4CBE5C56" w14:textId="11B30CAA" w:rsidR="005C5985" w:rsidRPr="00A56FF6" w:rsidRDefault="005C5985" w:rsidP="00673BA3">
      <w:pPr>
        <w:pStyle w:val="Heading3"/>
      </w:pPr>
      <w:bookmarkStart w:id="35" w:name="_Toc45886330"/>
      <w:bookmarkStart w:id="36" w:name="_Hlk126254409"/>
      <w:r w:rsidRPr="00A56FF6">
        <w:t>Door controller</w:t>
      </w:r>
      <w:bookmarkEnd w:id="35"/>
      <w:r w:rsidRPr="00A56FF6">
        <w:t xml:space="preserve"> </w:t>
      </w:r>
    </w:p>
    <w:p w14:paraId="066A75D0" w14:textId="6545BE91" w:rsidR="005C5985" w:rsidRPr="00A56FF6" w:rsidRDefault="005C5985" w:rsidP="005C5985">
      <w:pPr>
        <w:pStyle w:val="Heading3"/>
      </w:pPr>
      <w:bookmarkStart w:id="37" w:name="_Toc45886331"/>
      <w:r w:rsidRPr="00A56FF6">
        <w:t>Drum controller</w:t>
      </w:r>
      <w:bookmarkEnd w:id="37"/>
    </w:p>
    <w:p w14:paraId="3FACB5DD" w14:textId="0A43A9E2" w:rsidR="005C5985" w:rsidRPr="00A56FF6" w:rsidRDefault="00056701" w:rsidP="00056701">
      <w:pPr>
        <w:pStyle w:val="Heading3"/>
      </w:pPr>
      <w:bookmarkStart w:id="38" w:name="_Toc45886332"/>
      <w:r w:rsidRPr="00056701">
        <w:t>Water inlet valve</w:t>
      </w:r>
      <w:r w:rsidR="005C5985" w:rsidRPr="00A56FF6">
        <w:t xml:space="preserve"> controller</w:t>
      </w:r>
      <w:bookmarkEnd w:id="38"/>
    </w:p>
    <w:p w14:paraId="7FB753D0" w14:textId="150B0868" w:rsidR="005C5985" w:rsidRPr="00A56FF6" w:rsidRDefault="005C5985" w:rsidP="005C5985">
      <w:pPr>
        <w:pStyle w:val="Heading3"/>
      </w:pPr>
      <w:bookmarkStart w:id="39" w:name="_Toc45886333"/>
      <w:r w:rsidRPr="00A56FF6">
        <w:t>Heating controller</w:t>
      </w:r>
      <w:bookmarkEnd w:id="39"/>
    </w:p>
    <w:p w14:paraId="4CDF53BB" w14:textId="7EA63C06" w:rsidR="00DE4EE4" w:rsidRPr="005D212A" w:rsidRDefault="00E668E3" w:rsidP="001B2663">
      <w:pPr>
        <w:pStyle w:val="Heading3"/>
      </w:pPr>
      <w:bookmarkStart w:id="40" w:name="_Toc45886334"/>
      <w:bookmarkEnd w:id="36"/>
      <w:r>
        <w:t>Drain</w:t>
      </w:r>
      <w:r w:rsidR="005C5985" w:rsidRPr="00A56FF6">
        <w:t xml:space="preserve"> controlle</w:t>
      </w:r>
      <w:r w:rsidR="00056701">
        <w:t>r</w:t>
      </w:r>
      <w:bookmarkEnd w:id="40"/>
    </w:p>
    <w:p w14:paraId="30FC3FC7" w14:textId="77777777" w:rsidR="00DE4EE4" w:rsidRPr="00A56FF6" w:rsidRDefault="00DE4EE4" w:rsidP="00DE4EE4">
      <w:pPr>
        <w:pStyle w:val="Heading3"/>
        <w:numPr>
          <w:ilvl w:val="0"/>
          <w:numId w:val="0"/>
        </w:numPr>
        <w:ind w:left="720"/>
      </w:pPr>
    </w:p>
    <w:p w14:paraId="302F362E" w14:textId="5B8833E7" w:rsidR="005C5985" w:rsidRPr="00A56FF6" w:rsidRDefault="00DE4EE4" w:rsidP="005C5985">
      <w:pPr>
        <w:pStyle w:val="Heading3"/>
      </w:pPr>
      <w:bookmarkStart w:id="41" w:name="_Toc45886335"/>
      <w:r w:rsidRPr="00A56FF6">
        <w:t xml:space="preserve">Detergent dispenser </w:t>
      </w:r>
      <w:r w:rsidR="005C5985" w:rsidRPr="00A56FF6">
        <w:t>controller</w:t>
      </w:r>
      <w:bookmarkEnd w:id="41"/>
    </w:p>
    <w:p w14:paraId="0BFF4782" w14:textId="32E3F38E" w:rsidR="000C0042" w:rsidRPr="00A56FF6" w:rsidRDefault="00DE4EE4" w:rsidP="00C75146">
      <w:pPr>
        <w:rPr>
          <w:lang w:val="en-GB"/>
        </w:rPr>
      </w:pPr>
      <w:r w:rsidRPr="00A56FF6">
        <w:rPr>
          <w:lang w:val="en-GB"/>
        </w:rPr>
        <w:t xml:space="preserve">The state machine of the detergent dispenser controller is given in the figure below. It communicates </w:t>
      </w:r>
      <w:r w:rsidR="00B67410">
        <w:rPr>
          <w:lang w:val="en-GB"/>
        </w:rPr>
        <w:t xml:space="preserve">only with </w:t>
      </w:r>
      <w:r w:rsidRPr="00A56FF6">
        <w:rPr>
          <w:lang w:val="en-GB"/>
        </w:rPr>
        <w:t>the main controller as it follows:</w:t>
      </w:r>
      <w:r w:rsidR="000C0042" w:rsidRPr="00A56FF6">
        <w:rPr>
          <w:lang w:val="en-GB"/>
        </w:rPr>
        <w:t xml:space="preserve"> </w:t>
      </w:r>
    </w:p>
    <w:tbl>
      <w:tblPr>
        <w:tblStyle w:val="TableGrid"/>
        <w:tblW w:w="0" w:type="auto"/>
        <w:tblInd w:w="-5" w:type="dxa"/>
        <w:tblLook w:val="04A0" w:firstRow="1" w:lastRow="0" w:firstColumn="1" w:lastColumn="0" w:noHBand="0" w:noVBand="1"/>
      </w:tblPr>
      <w:tblGrid>
        <w:gridCol w:w="1855"/>
        <w:gridCol w:w="1655"/>
        <w:gridCol w:w="5490"/>
      </w:tblGrid>
      <w:tr w:rsidR="000C0042" w:rsidRPr="00A56FF6" w14:paraId="58D06E21" w14:textId="77777777" w:rsidTr="00C75146">
        <w:tc>
          <w:tcPr>
            <w:tcW w:w="1855" w:type="dxa"/>
          </w:tcPr>
          <w:p w14:paraId="242AAB40" w14:textId="21D751C7" w:rsidR="000C0042" w:rsidRPr="00A56FF6" w:rsidRDefault="000C0042" w:rsidP="000C0042">
            <w:pPr>
              <w:rPr>
                <w:lang w:val="en-GB"/>
              </w:rPr>
            </w:pPr>
            <w:r w:rsidRPr="00A56FF6">
              <w:rPr>
                <w:lang w:val="en-GB"/>
              </w:rPr>
              <w:t>Direction</w:t>
            </w:r>
          </w:p>
        </w:tc>
        <w:tc>
          <w:tcPr>
            <w:tcW w:w="1655" w:type="dxa"/>
          </w:tcPr>
          <w:p w14:paraId="13F88215" w14:textId="301A31AB" w:rsidR="000C0042" w:rsidRPr="00A56FF6" w:rsidRDefault="000C0042" w:rsidP="000C0042">
            <w:pPr>
              <w:rPr>
                <w:lang w:val="en-GB"/>
              </w:rPr>
            </w:pPr>
            <w:r w:rsidRPr="00A56FF6">
              <w:rPr>
                <w:lang w:val="en-GB"/>
              </w:rPr>
              <w:t>Message name</w:t>
            </w:r>
          </w:p>
        </w:tc>
        <w:tc>
          <w:tcPr>
            <w:tcW w:w="5490" w:type="dxa"/>
          </w:tcPr>
          <w:p w14:paraId="3FA30C36" w14:textId="578B6A2B" w:rsidR="000C0042" w:rsidRPr="00A56FF6" w:rsidRDefault="000C0042" w:rsidP="000C0042">
            <w:pPr>
              <w:rPr>
                <w:lang w:val="en-GB"/>
              </w:rPr>
            </w:pPr>
            <w:r w:rsidRPr="00A56FF6">
              <w:rPr>
                <w:lang w:val="en-GB"/>
              </w:rPr>
              <w:t>Description</w:t>
            </w:r>
          </w:p>
        </w:tc>
      </w:tr>
      <w:tr w:rsidR="000C0042" w:rsidRPr="00E41477" w14:paraId="76B79A1F" w14:textId="77777777" w:rsidTr="00C75146">
        <w:tc>
          <w:tcPr>
            <w:tcW w:w="1855" w:type="dxa"/>
          </w:tcPr>
          <w:p w14:paraId="18EB2C78" w14:textId="4661DC81" w:rsidR="000C0042" w:rsidRPr="00A56FF6" w:rsidRDefault="000C0042" w:rsidP="000C0042">
            <w:pPr>
              <w:rPr>
                <w:sz w:val="16"/>
                <w:szCs w:val="16"/>
                <w:lang w:val="en-GB"/>
              </w:rPr>
            </w:pPr>
            <w:r w:rsidRPr="00A56FF6">
              <w:rPr>
                <w:sz w:val="16"/>
                <w:szCs w:val="16"/>
                <w:lang w:val="en-GB"/>
              </w:rPr>
              <w:t xml:space="preserve">In </w:t>
            </w:r>
            <w:proofErr w:type="spellStart"/>
            <w:r w:rsidRPr="00A56FF6">
              <w:rPr>
                <w:sz w:val="16"/>
                <w:szCs w:val="16"/>
                <w:lang w:val="en-GB"/>
              </w:rPr>
              <w:t>msg</w:t>
            </w:r>
            <w:proofErr w:type="spellEnd"/>
          </w:p>
        </w:tc>
        <w:tc>
          <w:tcPr>
            <w:tcW w:w="1655" w:type="dxa"/>
          </w:tcPr>
          <w:p w14:paraId="1115C55F" w14:textId="7CAA7C33" w:rsidR="000C0042" w:rsidRPr="00A56FF6" w:rsidRDefault="00905C6A" w:rsidP="000C0042">
            <w:pPr>
              <w:rPr>
                <w:sz w:val="16"/>
                <w:szCs w:val="16"/>
                <w:lang w:val="en-GB"/>
              </w:rPr>
            </w:pPr>
            <w:r>
              <w:rPr>
                <w:sz w:val="16"/>
                <w:szCs w:val="16"/>
                <w:lang w:val="en-GB"/>
              </w:rPr>
              <w:t>start(</w:t>
            </w:r>
            <w:proofErr w:type="spellStart"/>
            <w:r>
              <w:rPr>
                <w:sz w:val="16"/>
                <w:szCs w:val="16"/>
                <w:lang w:val="en-GB"/>
              </w:rPr>
              <w:t>pm,</w:t>
            </w:r>
            <w:r w:rsidR="000C0042" w:rsidRPr="00A56FF6">
              <w:rPr>
                <w:sz w:val="16"/>
                <w:szCs w:val="16"/>
                <w:lang w:val="en-GB"/>
              </w:rPr>
              <w:t>amount</w:t>
            </w:r>
            <w:proofErr w:type="spellEnd"/>
            <w:r w:rsidR="000C0042" w:rsidRPr="00A56FF6">
              <w:rPr>
                <w:sz w:val="16"/>
                <w:szCs w:val="16"/>
                <w:lang w:val="en-GB"/>
              </w:rPr>
              <w:t>)</w:t>
            </w:r>
          </w:p>
        </w:tc>
        <w:tc>
          <w:tcPr>
            <w:tcW w:w="5490" w:type="dxa"/>
          </w:tcPr>
          <w:p w14:paraId="0B4195D2" w14:textId="164CA65E" w:rsidR="000C0042" w:rsidRPr="00A56FF6" w:rsidRDefault="000C0042" w:rsidP="000C0042">
            <w:pPr>
              <w:rPr>
                <w:sz w:val="16"/>
                <w:szCs w:val="16"/>
                <w:lang w:val="en-GB"/>
              </w:rPr>
            </w:pPr>
            <w:r w:rsidRPr="00A56FF6">
              <w:rPr>
                <w:sz w:val="16"/>
                <w:szCs w:val="16"/>
                <w:lang w:val="en-GB"/>
              </w:rPr>
              <w:t>The main controller initialize</w:t>
            </w:r>
            <w:r w:rsidR="0031066E">
              <w:rPr>
                <w:sz w:val="16"/>
                <w:szCs w:val="16"/>
                <w:lang w:val="en-GB"/>
              </w:rPr>
              <w:t>s</w:t>
            </w:r>
            <w:r w:rsidRPr="00A56FF6">
              <w:rPr>
                <w:sz w:val="16"/>
                <w:szCs w:val="16"/>
                <w:lang w:val="en-GB"/>
              </w:rPr>
              <w:t xml:space="preserve"> the detergent disp. controller in the prewash mode </w:t>
            </w:r>
            <w:r w:rsidRPr="00A56FF6">
              <w:rPr>
                <w:b/>
                <w:sz w:val="16"/>
                <w:szCs w:val="16"/>
                <w:lang w:val="en-GB"/>
              </w:rPr>
              <w:t>(pw)</w:t>
            </w:r>
            <w:r w:rsidRPr="00A56FF6">
              <w:rPr>
                <w:sz w:val="16"/>
                <w:szCs w:val="16"/>
                <w:lang w:val="en-GB"/>
              </w:rPr>
              <w:t xml:space="preserve"> and passes the amount </w:t>
            </w:r>
            <w:r w:rsidRPr="00A56FF6">
              <w:rPr>
                <w:b/>
                <w:sz w:val="16"/>
                <w:szCs w:val="16"/>
                <w:lang w:val="en-GB"/>
              </w:rPr>
              <w:t>(amount)</w:t>
            </w:r>
            <w:r w:rsidRPr="00A56FF6">
              <w:rPr>
                <w:sz w:val="16"/>
                <w:szCs w:val="16"/>
                <w:lang w:val="en-GB"/>
              </w:rPr>
              <w:t xml:space="preserve"> of detergent needed for the wash</w:t>
            </w:r>
          </w:p>
        </w:tc>
      </w:tr>
      <w:tr w:rsidR="000C0042" w:rsidRPr="00E41477" w14:paraId="7BD72F3E" w14:textId="77777777" w:rsidTr="00C75146">
        <w:tc>
          <w:tcPr>
            <w:tcW w:w="1855" w:type="dxa"/>
          </w:tcPr>
          <w:p w14:paraId="7CA080FB" w14:textId="336BB740" w:rsidR="000C0042" w:rsidRPr="00A56FF6" w:rsidRDefault="000C0042" w:rsidP="000C0042">
            <w:pPr>
              <w:rPr>
                <w:sz w:val="16"/>
                <w:szCs w:val="16"/>
                <w:lang w:val="en-GB"/>
              </w:rPr>
            </w:pPr>
          </w:p>
        </w:tc>
        <w:tc>
          <w:tcPr>
            <w:tcW w:w="1655" w:type="dxa"/>
          </w:tcPr>
          <w:p w14:paraId="348128C7" w14:textId="485927C0" w:rsidR="000C0042" w:rsidRPr="00A56FF6" w:rsidRDefault="000C0042" w:rsidP="000C0042">
            <w:pPr>
              <w:rPr>
                <w:sz w:val="16"/>
                <w:szCs w:val="16"/>
                <w:lang w:val="en-GB"/>
              </w:rPr>
            </w:pPr>
            <w:r w:rsidRPr="00A56FF6">
              <w:rPr>
                <w:sz w:val="16"/>
                <w:szCs w:val="16"/>
                <w:lang w:val="en-GB"/>
              </w:rPr>
              <w:t>start(mw, amount)</w:t>
            </w:r>
          </w:p>
        </w:tc>
        <w:tc>
          <w:tcPr>
            <w:tcW w:w="5490" w:type="dxa"/>
          </w:tcPr>
          <w:p w14:paraId="5A061D0E" w14:textId="6E036CD8" w:rsidR="000C0042" w:rsidRPr="00A56FF6" w:rsidRDefault="000C0042" w:rsidP="000C0042">
            <w:pPr>
              <w:rPr>
                <w:sz w:val="16"/>
                <w:szCs w:val="16"/>
                <w:lang w:val="en-GB"/>
              </w:rPr>
            </w:pPr>
            <w:r w:rsidRPr="00A56FF6">
              <w:rPr>
                <w:sz w:val="16"/>
                <w:szCs w:val="16"/>
                <w:lang w:val="en-GB"/>
              </w:rPr>
              <w:t>The main controller initialize</w:t>
            </w:r>
            <w:r w:rsidR="00B67410">
              <w:rPr>
                <w:sz w:val="16"/>
                <w:szCs w:val="16"/>
                <w:lang w:val="en-GB"/>
              </w:rPr>
              <w:t>s</w:t>
            </w:r>
            <w:r w:rsidRPr="00A56FF6">
              <w:rPr>
                <w:sz w:val="16"/>
                <w:szCs w:val="16"/>
                <w:lang w:val="en-GB"/>
              </w:rPr>
              <w:t xml:space="preserve"> the detergent disp. controller in the main</w:t>
            </w:r>
            <w:r w:rsidR="00315D2F">
              <w:rPr>
                <w:sz w:val="16"/>
                <w:szCs w:val="16"/>
                <w:lang w:val="en-GB"/>
              </w:rPr>
              <w:t xml:space="preserve"> </w:t>
            </w:r>
            <w:r w:rsidRPr="00A56FF6">
              <w:rPr>
                <w:sz w:val="16"/>
                <w:szCs w:val="16"/>
                <w:lang w:val="en-GB"/>
              </w:rPr>
              <w:t xml:space="preserve">wash mode </w:t>
            </w:r>
            <w:r w:rsidRPr="00A56FF6">
              <w:rPr>
                <w:b/>
                <w:sz w:val="16"/>
                <w:szCs w:val="16"/>
                <w:lang w:val="en-GB"/>
              </w:rPr>
              <w:t>(mw)</w:t>
            </w:r>
            <w:r w:rsidRPr="00A56FF6">
              <w:rPr>
                <w:sz w:val="16"/>
                <w:szCs w:val="16"/>
                <w:lang w:val="en-GB"/>
              </w:rPr>
              <w:t xml:space="preserve"> and passes the amount </w:t>
            </w:r>
            <w:r w:rsidRPr="00A56FF6">
              <w:rPr>
                <w:b/>
                <w:sz w:val="16"/>
                <w:szCs w:val="16"/>
                <w:lang w:val="en-GB"/>
              </w:rPr>
              <w:t>(amount)</w:t>
            </w:r>
            <w:r w:rsidRPr="00A56FF6">
              <w:rPr>
                <w:sz w:val="16"/>
                <w:szCs w:val="16"/>
                <w:lang w:val="en-GB"/>
              </w:rPr>
              <w:t xml:space="preserve"> of detergent needed for the wash</w:t>
            </w:r>
          </w:p>
        </w:tc>
      </w:tr>
      <w:tr w:rsidR="000C0042" w:rsidRPr="00E41477" w14:paraId="5AACE5E1" w14:textId="77777777" w:rsidTr="00C75146">
        <w:tc>
          <w:tcPr>
            <w:tcW w:w="1855" w:type="dxa"/>
          </w:tcPr>
          <w:p w14:paraId="093C51D1" w14:textId="77777777" w:rsidR="000C0042" w:rsidRPr="00A56FF6" w:rsidRDefault="000C0042" w:rsidP="000C0042">
            <w:pPr>
              <w:rPr>
                <w:sz w:val="16"/>
                <w:szCs w:val="16"/>
                <w:lang w:val="en-GB"/>
              </w:rPr>
            </w:pPr>
          </w:p>
        </w:tc>
        <w:tc>
          <w:tcPr>
            <w:tcW w:w="1655" w:type="dxa"/>
          </w:tcPr>
          <w:p w14:paraId="6A1B6ECD" w14:textId="66C44100" w:rsidR="000C0042" w:rsidRPr="00A56FF6" w:rsidRDefault="000C0042" w:rsidP="000C0042">
            <w:pPr>
              <w:rPr>
                <w:sz w:val="16"/>
                <w:szCs w:val="16"/>
                <w:lang w:val="en-GB"/>
              </w:rPr>
            </w:pPr>
            <w:r w:rsidRPr="00A56FF6">
              <w:rPr>
                <w:sz w:val="16"/>
                <w:szCs w:val="16"/>
                <w:lang w:val="en-GB"/>
              </w:rPr>
              <w:t>close(pw)</w:t>
            </w:r>
          </w:p>
        </w:tc>
        <w:tc>
          <w:tcPr>
            <w:tcW w:w="5490" w:type="dxa"/>
          </w:tcPr>
          <w:p w14:paraId="3976B14C" w14:textId="253C3CCE" w:rsidR="000C0042" w:rsidRPr="00A56FF6" w:rsidRDefault="000C0042" w:rsidP="000C0042">
            <w:pPr>
              <w:rPr>
                <w:sz w:val="16"/>
                <w:szCs w:val="16"/>
                <w:lang w:val="en-GB"/>
              </w:rPr>
            </w:pPr>
            <w:r w:rsidRPr="00A56FF6">
              <w:rPr>
                <w:sz w:val="16"/>
                <w:szCs w:val="16"/>
                <w:lang w:val="en-GB"/>
              </w:rPr>
              <w:t xml:space="preserve">The main controller sends a command to the detergent dispenser controller to close the prewash </w:t>
            </w:r>
            <w:r w:rsidR="00C75146" w:rsidRPr="00A56FF6">
              <w:rPr>
                <w:b/>
                <w:sz w:val="16"/>
                <w:szCs w:val="16"/>
                <w:lang w:val="en-GB"/>
              </w:rPr>
              <w:t>(pw)</w:t>
            </w:r>
            <w:r w:rsidR="00C75146" w:rsidRPr="00A56FF6">
              <w:rPr>
                <w:sz w:val="16"/>
                <w:szCs w:val="16"/>
                <w:lang w:val="en-GB"/>
              </w:rPr>
              <w:t xml:space="preserve"> </w:t>
            </w:r>
            <w:r w:rsidR="00056701">
              <w:rPr>
                <w:sz w:val="16"/>
                <w:szCs w:val="16"/>
                <w:lang w:val="en-GB"/>
              </w:rPr>
              <w:t>compartment</w:t>
            </w:r>
            <w:r w:rsidRPr="00A56FF6">
              <w:rPr>
                <w:sz w:val="16"/>
                <w:szCs w:val="16"/>
                <w:lang w:val="en-GB"/>
              </w:rPr>
              <w:t xml:space="preserve">  </w:t>
            </w:r>
          </w:p>
        </w:tc>
      </w:tr>
      <w:tr w:rsidR="000C0042" w:rsidRPr="00E41477" w14:paraId="7F3888E7" w14:textId="77777777" w:rsidTr="00C75146">
        <w:tc>
          <w:tcPr>
            <w:tcW w:w="1855" w:type="dxa"/>
          </w:tcPr>
          <w:p w14:paraId="35FBC414" w14:textId="77777777" w:rsidR="000C0042" w:rsidRPr="00A56FF6" w:rsidRDefault="000C0042" w:rsidP="000C0042">
            <w:pPr>
              <w:rPr>
                <w:sz w:val="16"/>
                <w:szCs w:val="16"/>
                <w:lang w:val="en-GB"/>
              </w:rPr>
            </w:pPr>
          </w:p>
        </w:tc>
        <w:tc>
          <w:tcPr>
            <w:tcW w:w="1655" w:type="dxa"/>
          </w:tcPr>
          <w:p w14:paraId="169DF6DB" w14:textId="69AADDB4" w:rsidR="000C0042" w:rsidRPr="00A56FF6" w:rsidRDefault="000C0042" w:rsidP="000C0042">
            <w:pPr>
              <w:rPr>
                <w:sz w:val="16"/>
                <w:szCs w:val="16"/>
                <w:lang w:val="en-GB"/>
              </w:rPr>
            </w:pPr>
            <w:r w:rsidRPr="00A56FF6">
              <w:rPr>
                <w:sz w:val="16"/>
                <w:szCs w:val="16"/>
                <w:lang w:val="en-GB"/>
              </w:rPr>
              <w:t>close(mw)</w:t>
            </w:r>
          </w:p>
        </w:tc>
        <w:tc>
          <w:tcPr>
            <w:tcW w:w="5490" w:type="dxa"/>
          </w:tcPr>
          <w:p w14:paraId="4513DCE4" w14:textId="626E7E83" w:rsidR="000C0042" w:rsidRPr="00A56FF6" w:rsidRDefault="000C0042" w:rsidP="000C0042">
            <w:pPr>
              <w:rPr>
                <w:sz w:val="16"/>
                <w:szCs w:val="16"/>
                <w:lang w:val="en-GB"/>
              </w:rPr>
            </w:pPr>
            <w:r w:rsidRPr="00A56FF6">
              <w:rPr>
                <w:sz w:val="16"/>
                <w:szCs w:val="16"/>
                <w:lang w:val="en-GB"/>
              </w:rPr>
              <w:t xml:space="preserve">The main controller sends a command to the detergent dispenser controller to close the </w:t>
            </w:r>
            <w:proofErr w:type="spellStart"/>
            <w:r w:rsidRPr="00A56FF6">
              <w:rPr>
                <w:sz w:val="16"/>
                <w:szCs w:val="16"/>
                <w:lang w:val="en-GB"/>
              </w:rPr>
              <w:t>mainwash</w:t>
            </w:r>
            <w:proofErr w:type="spellEnd"/>
            <w:r w:rsidRPr="00A56FF6">
              <w:rPr>
                <w:sz w:val="16"/>
                <w:szCs w:val="16"/>
                <w:lang w:val="en-GB"/>
              </w:rPr>
              <w:t xml:space="preserve"> </w:t>
            </w:r>
            <w:r w:rsidR="00C75146" w:rsidRPr="00A56FF6">
              <w:rPr>
                <w:b/>
                <w:sz w:val="16"/>
                <w:szCs w:val="16"/>
                <w:lang w:val="en-GB"/>
              </w:rPr>
              <w:t>(mw)</w:t>
            </w:r>
            <w:r w:rsidR="00C75146" w:rsidRPr="00A56FF6">
              <w:rPr>
                <w:sz w:val="16"/>
                <w:szCs w:val="16"/>
                <w:lang w:val="en-GB"/>
              </w:rPr>
              <w:t xml:space="preserve"> </w:t>
            </w:r>
            <w:r w:rsidR="00056701">
              <w:rPr>
                <w:sz w:val="16"/>
                <w:szCs w:val="16"/>
                <w:lang w:val="en-GB"/>
              </w:rPr>
              <w:t>compartment</w:t>
            </w:r>
            <w:r w:rsidRPr="00A56FF6">
              <w:rPr>
                <w:sz w:val="16"/>
                <w:szCs w:val="16"/>
                <w:lang w:val="en-GB"/>
              </w:rPr>
              <w:t xml:space="preserve">  </w:t>
            </w:r>
          </w:p>
        </w:tc>
      </w:tr>
      <w:tr w:rsidR="00EB7B02" w:rsidRPr="00E41477" w14:paraId="541581BD" w14:textId="77777777" w:rsidTr="00C75146">
        <w:tc>
          <w:tcPr>
            <w:tcW w:w="1855" w:type="dxa"/>
          </w:tcPr>
          <w:p w14:paraId="1B28D373" w14:textId="77777777" w:rsidR="00EB7B02" w:rsidRPr="00A56FF6" w:rsidRDefault="00EB7B02" w:rsidP="000C0042">
            <w:pPr>
              <w:rPr>
                <w:sz w:val="16"/>
                <w:szCs w:val="16"/>
                <w:lang w:val="en-GB"/>
              </w:rPr>
            </w:pPr>
          </w:p>
        </w:tc>
        <w:tc>
          <w:tcPr>
            <w:tcW w:w="1655" w:type="dxa"/>
          </w:tcPr>
          <w:p w14:paraId="0844986E" w14:textId="77777777" w:rsidR="00EB7B02" w:rsidRPr="00A56FF6" w:rsidRDefault="00EB7B02" w:rsidP="000C0042">
            <w:pPr>
              <w:rPr>
                <w:sz w:val="16"/>
                <w:szCs w:val="16"/>
                <w:lang w:val="en-GB"/>
              </w:rPr>
            </w:pPr>
          </w:p>
        </w:tc>
        <w:tc>
          <w:tcPr>
            <w:tcW w:w="5490" w:type="dxa"/>
          </w:tcPr>
          <w:p w14:paraId="4A986989" w14:textId="77777777" w:rsidR="00EB7B02" w:rsidRPr="00A56FF6" w:rsidRDefault="00EB7B02" w:rsidP="000C0042">
            <w:pPr>
              <w:rPr>
                <w:sz w:val="16"/>
                <w:szCs w:val="16"/>
                <w:lang w:val="en-GB"/>
              </w:rPr>
            </w:pPr>
          </w:p>
        </w:tc>
      </w:tr>
      <w:tr w:rsidR="000C0042" w:rsidRPr="00E41477" w14:paraId="18B4D0DC" w14:textId="77777777" w:rsidTr="00C75146">
        <w:tc>
          <w:tcPr>
            <w:tcW w:w="1855" w:type="dxa"/>
          </w:tcPr>
          <w:p w14:paraId="36E90226" w14:textId="62F6DCAC" w:rsidR="000C0042" w:rsidRPr="00A56FF6" w:rsidRDefault="000C0042" w:rsidP="000C0042">
            <w:pPr>
              <w:rPr>
                <w:sz w:val="16"/>
                <w:szCs w:val="16"/>
                <w:lang w:val="en-GB"/>
              </w:rPr>
            </w:pPr>
            <w:r w:rsidRPr="00A56FF6">
              <w:rPr>
                <w:sz w:val="16"/>
                <w:szCs w:val="16"/>
                <w:lang w:val="en-GB"/>
              </w:rPr>
              <w:t xml:space="preserve">Out (send) </w:t>
            </w:r>
            <w:proofErr w:type="spellStart"/>
            <w:r w:rsidRPr="00A56FF6">
              <w:rPr>
                <w:sz w:val="16"/>
                <w:szCs w:val="16"/>
                <w:lang w:val="en-GB"/>
              </w:rPr>
              <w:t>msg</w:t>
            </w:r>
            <w:proofErr w:type="spellEnd"/>
          </w:p>
        </w:tc>
        <w:tc>
          <w:tcPr>
            <w:tcW w:w="1655" w:type="dxa"/>
          </w:tcPr>
          <w:p w14:paraId="24044BF1" w14:textId="18017A9C" w:rsidR="000C0042" w:rsidRPr="00A56FF6" w:rsidRDefault="00B67410" w:rsidP="000C0042">
            <w:pPr>
              <w:rPr>
                <w:sz w:val="16"/>
                <w:szCs w:val="16"/>
                <w:lang w:val="en-GB"/>
              </w:rPr>
            </w:pPr>
            <w:r w:rsidRPr="00A56FF6">
              <w:rPr>
                <w:sz w:val="16"/>
                <w:szCs w:val="16"/>
                <w:lang w:val="en-GB"/>
              </w:rPr>
              <w:t>O</w:t>
            </w:r>
            <w:r w:rsidR="000C0042" w:rsidRPr="00A56FF6">
              <w:rPr>
                <w:sz w:val="16"/>
                <w:szCs w:val="16"/>
                <w:lang w:val="en-GB"/>
              </w:rPr>
              <w:t>pened</w:t>
            </w:r>
          </w:p>
        </w:tc>
        <w:tc>
          <w:tcPr>
            <w:tcW w:w="5490" w:type="dxa"/>
          </w:tcPr>
          <w:p w14:paraId="53E211C0" w14:textId="0DEFD6E0" w:rsidR="000C0042" w:rsidRPr="00A56FF6" w:rsidRDefault="000C0042" w:rsidP="000C0042">
            <w:pPr>
              <w:rPr>
                <w:sz w:val="16"/>
                <w:szCs w:val="16"/>
                <w:lang w:val="en-GB"/>
              </w:rPr>
            </w:pPr>
            <w:r w:rsidRPr="00A56FF6">
              <w:rPr>
                <w:sz w:val="16"/>
                <w:szCs w:val="16"/>
                <w:lang w:val="en-GB"/>
              </w:rPr>
              <w:t>The detergent dispenser acknowledge</w:t>
            </w:r>
            <w:r w:rsidR="0031066E">
              <w:rPr>
                <w:sz w:val="16"/>
                <w:szCs w:val="16"/>
                <w:lang w:val="en-GB"/>
              </w:rPr>
              <w:t>s</w:t>
            </w:r>
            <w:r w:rsidRPr="00A56FF6">
              <w:rPr>
                <w:sz w:val="16"/>
                <w:szCs w:val="16"/>
                <w:lang w:val="en-GB"/>
              </w:rPr>
              <w:t xml:space="preserve"> </w:t>
            </w:r>
            <w:r w:rsidR="00056701">
              <w:rPr>
                <w:sz w:val="16"/>
                <w:szCs w:val="16"/>
                <w:lang w:val="en-GB"/>
              </w:rPr>
              <w:t xml:space="preserve">to the main controller </w:t>
            </w:r>
            <w:r w:rsidR="00B67410">
              <w:rPr>
                <w:sz w:val="16"/>
                <w:szCs w:val="16"/>
                <w:lang w:val="en-GB"/>
              </w:rPr>
              <w:t xml:space="preserve">that the </w:t>
            </w:r>
            <w:r w:rsidR="00056701">
              <w:rPr>
                <w:sz w:val="16"/>
                <w:szCs w:val="16"/>
                <w:lang w:val="en-GB"/>
              </w:rPr>
              <w:t>compartment</w:t>
            </w:r>
            <w:r w:rsidRPr="00A56FF6">
              <w:rPr>
                <w:sz w:val="16"/>
                <w:szCs w:val="16"/>
                <w:lang w:val="en-GB"/>
              </w:rPr>
              <w:t xml:space="preserve"> is open </w:t>
            </w:r>
          </w:p>
        </w:tc>
      </w:tr>
      <w:tr w:rsidR="000C0042" w:rsidRPr="00E41477" w14:paraId="3BE303FE" w14:textId="77777777" w:rsidTr="00C75146">
        <w:tc>
          <w:tcPr>
            <w:tcW w:w="1855" w:type="dxa"/>
          </w:tcPr>
          <w:p w14:paraId="6BBD3866" w14:textId="77777777" w:rsidR="000C0042" w:rsidRPr="00A56FF6" w:rsidRDefault="000C0042" w:rsidP="000C0042">
            <w:pPr>
              <w:rPr>
                <w:sz w:val="16"/>
                <w:szCs w:val="16"/>
                <w:lang w:val="en-GB"/>
              </w:rPr>
            </w:pPr>
          </w:p>
        </w:tc>
        <w:tc>
          <w:tcPr>
            <w:tcW w:w="1655" w:type="dxa"/>
          </w:tcPr>
          <w:p w14:paraId="55298EE6" w14:textId="49AB229B" w:rsidR="000C0042" w:rsidRPr="00A56FF6" w:rsidRDefault="00B67410" w:rsidP="000C0042">
            <w:pPr>
              <w:rPr>
                <w:sz w:val="16"/>
                <w:szCs w:val="16"/>
                <w:lang w:val="en-GB"/>
              </w:rPr>
            </w:pPr>
            <w:r w:rsidRPr="00A56FF6">
              <w:rPr>
                <w:sz w:val="16"/>
                <w:szCs w:val="16"/>
                <w:lang w:val="en-GB"/>
              </w:rPr>
              <w:t>C</w:t>
            </w:r>
            <w:r w:rsidR="000C0042" w:rsidRPr="00A56FF6">
              <w:rPr>
                <w:sz w:val="16"/>
                <w:szCs w:val="16"/>
                <w:lang w:val="en-GB"/>
              </w:rPr>
              <w:t>losed</w:t>
            </w:r>
          </w:p>
        </w:tc>
        <w:tc>
          <w:tcPr>
            <w:tcW w:w="5490" w:type="dxa"/>
          </w:tcPr>
          <w:p w14:paraId="365BF27C" w14:textId="5627C9FE" w:rsidR="000C0042" w:rsidRPr="00A56FF6" w:rsidRDefault="00315D2F" w:rsidP="000C0042">
            <w:pPr>
              <w:rPr>
                <w:sz w:val="16"/>
                <w:szCs w:val="16"/>
                <w:lang w:val="en-GB"/>
              </w:rPr>
            </w:pPr>
            <w:r w:rsidRPr="00A56FF6">
              <w:rPr>
                <w:sz w:val="16"/>
                <w:szCs w:val="16"/>
                <w:lang w:val="en-GB"/>
              </w:rPr>
              <w:t>The detergent dispenser acknowledge</w:t>
            </w:r>
            <w:r w:rsidR="0031066E">
              <w:rPr>
                <w:sz w:val="16"/>
                <w:szCs w:val="16"/>
                <w:lang w:val="en-GB"/>
              </w:rPr>
              <w:t>s</w:t>
            </w:r>
            <w:r w:rsidRPr="00A56FF6">
              <w:rPr>
                <w:sz w:val="16"/>
                <w:szCs w:val="16"/>
                <w:lang w:val="en-GB"/>
              </w:rPr>
              <w:t xml:space="preserve"> </w:t>
            </w:r>
            <w:r>
              <w:rPr>
                <w:sz w:val="16"/>
                <w:szCs w:val="16"/>
                <w:lang w:val="en-GB"/>
              </w:rPr>
              <w:t xml:space="preserve">to the main controller </w:t>
            </w:r>
            <w:r w:rsidR="00B67410">
              <w:rPr>
                <w:sz w:val="16"/>
                <w:szCs w:val="16"/>
                <w:lang w:val="en-GB"/>
              </w:rPr>
              <w:t xml:space="preserve">that the </w:t>
            </w:r>
            <w:r>
              <w:rPr>
                <w:sz w:val="16"/>
                <w:szCs w:val="16"/>
                <w:lang w:val="en-GB"/>
              </w:rPr>
              <w:t>compartment is closed</w:t>
            </w:r>
          </w:p>
        </w:tc>
      </w:tr>
      <w:tr w:rsidR="00315D2F" w:rsidRPr="00E41477" w14:paraId="6CEC668B" w14:textId="77777777" w:rsidTr="00C75146">
        <w:tc>
          <w:tcPr>
            <w:tcW w:w="1855" w:type="dxa"/>
          </w:tcPr>
          <w:p w14:paraId="52F2CC46" w14:textId="77777777" w:rsidR="00315D2F" w:rsidRPr="00A56FF6" w:rsidRDefault="00315D2F" w:rsidP="000C0042">
            <w:pPr>
              <w:rPr>
                <w:sz w:val="16"/>
                <w:szCs w:val="16"/>
                <w:lang w:val="en-GB"/>
              </w:rPr>
            </w:pPr>
          </w:p>
        </w:tc>
        <w:tc>
          <w:tcPr>
            <w:tcW w:w="1655" w:type="dxa"/>
          </w:tcPr>
          <w:p w14:paraId="51946CF0" w14:textId="61D7435A" w:rsidR="00315D2F" w:rsidRDefault="00F05344" w:rsidP="000C0042">
            <w:pPr>
              <w:rPr>
                <w:sz w:val="16"/>
                <w:szCs w:val="16"/>
                <w:lang w:val="en-GB"/>
              </w:rPr>
            </w:pPr>
            <w:r>
              <w:rPr>
                <w:sz w:val="16"/>
                <w:szCs w:val="16"/>
                <w:lang w:val="en-GB"/>
              </w:rPr>
              <w:t>n</w:t>
            </w:r>
            <w:r w:rsidR="00315D2F">
              <w:rPr>
                <w:sz w:val="16"/>
                <w:szCs w:val="16"/>
                <w:lang w:val="en-GB"/>
              </w:rPr>
              <w:t>otification</w:t>
            </w:r>
          </w:p>
          <w:p w14:paraId="4793882C" w14:textId="544E0EA3" w:rsidR="00F05344" w:rsidRPr="00A56FF6" w:rsidRDefault="00F05344" w:rsidP="000C0042">
            <w:pPr>
              <w:rPr>
                <w:sz w:val="16"/>
                <w:szCs w:val="16"/>
                <w:lang w:val="en-GB"/>
              </w:rPr>
            </w:pPr>
          </w:p>
        </w:tc>
        <w:tc>
          <w:tcPr>
            <w:tcW w:w="5490" w:type="dxa"/>
          </w:tcPr>
          <w:p w14:paraId="01DBEBA9" w14:textId="5D521B31" w:rsidR="00315D2F" w:rsidRPr="00A56FF6" w:rsidRDefault="00315D2F" w:rsidP="000C0042">
            <w:pPr>
              <w:rPr>
                <w:sz w:val="16"/>
                <w:szCs w:val="16"/>
                <w:lang w:val="en-GB"/>
              </w:rPr>
            </w:pPr>
            <w:r w:rsidRPr="00A56FF6">
              <w:rPr>
                <w:sz w:val="16"/>
                <w:szCs w:val="16"/>
                <w:lang w:val="en-GB"/>
              </w:rPr>
              <w:t xml:space="preserve">The detergent dispenser </w:t>
            </w:r>
            <w:r>
              <w:rPr>
                <w:sz w:val="16"/>
                <w:szCs w:val="16"/>
                <w:lang w:val="en-GB"/>
              </w:rPr>
              <w:t>send</w:t>
            </w:r>
            <w:r w:rsidR="0031066E">
              <w:rPr>
                <w:sz w:val="16"/>
                <w:szCs w:val="16"/>
                <w:lang w:val="en-GB"/>
              </w:rPr>
              <w:t>s</w:t>
            </w:r>
            <w:r>
              <w:rPr>
                <w:sz w:val="16"/>
                <w:szCs w:val="16"/>
                <w:lang w:val="en-GB"/>
              </w:rPr>
              <w:t xml:space="preserve"> notification </w:t>
            </w:r>
            <w:r w:rsidR="00B67410">
              <w:rPr>
                <w:sz w:val="16"/>
                <w:szCs w:val="16"/>
                <w:lang w:val="en-GB"/>
              </w:rPr>
              <w:t xml:space="preserve">to </w:t>
            </w:r>
            <w:r>
              <w:rPr>
                <w:sz w:val="16"/>
                <w:szCs w:val="16"/>
                <w:lang w:val="en-GB"/>
              </w:rPr>
              <w:t>the main controller</w:t>
            </w:r>
            <w:r w:rsidR="00F05344">
              <w:rPr>
                <w:sz w:val="16"/>
                <w:szCs w:val="16"/>
                <w:lang w:val="en-GB"/>
              </w:rPr>
              <w:t xml:space="preserve">, for instance “No detergent”. </w:t>
            </w:r>
          </w:p>
        </w:tc>
      </w:tr>
      <w:tr w:rsidR="00F05344" w:rsidRPr="00E41477" w14:paraId="24C2B6AD" w14:textId="77777777" w:rsidTr="00C75146">
        <w:tc>
          <w:tcPr>
            <w:tcW w:w="1855" w:type="dxa"/>
          </w:tcPr>
          <w:p w14:paraId="01EFD036" w14:textId="7622F431" w:rsidR="00F05344" w:rsidRPr="00A56FF6" w:rsidRDefault="00F05344" w:rsidP="000C0042">
            <w:pPr>
              <w:rPr>
                <w:sz w:val="16"/>
                <w:szCs w:val="16"/>
                <w:lang w:val="en-GB"/>
              </w:rPr>
            </w:pPr>
          </w:p>
        </w:tc>
        <w:tc>
          <w:tcPr>
            <w:tcW w:w="1655" w:type="dxa"/>
          </w:tcPr>
          <w:p w14:paraId="68135911" w14:textId="21B1CBC7" w:rsidR="00F05344" w:rsidRDefault="00F05344" w:rsidP="000C0042">
            <w:pPr>
              <w:rPr>
                <w:sz w:val="16"/>
                <w:szCs w:val="16"/>
                <w:lang w:val="en-GB"/>
              </w:rPr>
            </w:pPr>
            <w:proofErr w:type="spellStart"/>
            <w:r>
              <w:rPr>
                <w:sz w:val="16"/>
                <w:szCs w:val="16"/>
                <w:lang w:val="en-GB"/>
              </w:rPr>
              <w:t>cancel_notification</w:t>
            </w:r>
            <w:proofErr w:type="spellEnd"/>
          </w:p>
        </w:tc>
        <w:tc>
          <w:tcPr>
            <w:tcW w:w="5490" w:type="dxa"/>
          </w:tcPr>
          <w:p w14:paraId="494CDCE2" w14:textId="45E60A55" w:rsidR="00F05344" w:rsidRPr="00A56FF6" w:rsidRDefault="00F05344" w:rsidP="000C0042">
            <w:pPr>
              <w:rPr>
                <w:sz w:val="16"/>
                <w:szCs w:val="16"/>
                <w:lang w:val="en-GB"/>
              </w:rPr>
            </w:pPr>
            <w:r w:rsidRPr="00A56FF6">
              <w:rPr>
                <w:sz w:val="16"/>
                <w:szCs w:val="16"/>
                <w:lang w:val="en-GB"/>
              </w:rPr>
              <w:t xml:space="preserve">The detergent dispenser </w:t>
            </w:r>
            <w:r>
              <w:rPr>
                <w:sz w:val="16"/>
                <w:szCs w:val="16"/>
                <w:lang w:val="en-GB"/>
              </w:rPr>
              <w:t xml:space="preserve">cancels notification </w:t>
            </w:r>
            <w:r w:rsidR="00B67410">
              <w:rPr>
                <w:sz w:val="16"/>
                <w:szCs w:val="16"/>
                <w:lang w:val="en-GB"/>
              </w:rPr>
              <w:t xml:space="preserve">to </w:t>
            </w:r>
            <w:r>
              <w:rPr>
                <w:sz w:val="16"/>
                <w:szCs w:val="16"/>
                <w:lang w:val="en-GB"/>
              </w:rPr>
              <w:t xml:space="preserve">the main controller. </w:t>
            </w:r>
          </w:p>
        </w:tc>
      </w:tr>
      <w:tr w:rsidR="00C75146" w:rsidRPr="00E41477" w14:paraId="4B8223E3" w14:textId="77777777" w:rsidTr="00C75146">
        <w:tc>
          <w:tcPr>
            <w:tcW w:w="1855" w:type="dxa"/>
          </w:tcPr>
          <w:p w14:paraId="2E20A0E6" w14:textId="77777777" w:rsidR="00C75146" w:rsidRPr="00A56FF6" w:rsidRDefault="00C75146" w:rsidP="000C0042">
            <w:pPr>
              <w:rPr>
                <w:sz w:val="16"/>
                <w:szCs w:val="16"/>
                <w:lang w:val="en-GB"/>
              </w:rPr>
            </w:pPr>
          </w:p>
        </w:tc>
        <w:tc>
          <w:tcPr>
            <w:tcW w:w="1655" w:type="dxa"/>
          </w:tcPr>
          <w:p w14:paraId="34C96542" w14:textId="77777777" w:rsidR="00C75146" w:rsidRPr="00A56FF6" w:rsidRDefault="00C75146" w:rsidP="000C0042">
            <w:pPr>
              <w:rPr>
                <w:sz w:val="16"/>
                <w:szCs w:val="16"/>
                <w:lang w:val="en-GB"/>
              </w:rPr>
            </w:pPr>
          </w:p>
        </w:tc>
        <w:tc>
          <w:tcPr>
            <w:tcW w:w="5490" w:type="dxa"/>
          </w:tcPr>
          <w:p w14:paraId="2D3E5651" w14:textId="77777777" w:rsidR="00C75146" w:rsidRPr="00A56FF6" w:rsidRDefault="00C75146" w:rsidP="000C0042">
            <w:pPr>
              <w:rPr>
                <w:sz w:val="16"/>
                <w:szCs w:val="16"/>
                <w:lang w:val="en-GB"/>
              </w:rPr>
            </w:pPr>
          </w:p>
        </w:tc>
      </w:tr>
      <w:tr w:rsidR="00C75146" w:rsidRPr="00E41477" w14:paraId="690E3B7B" w14:textId="77777777" w:rsidTr="00C75146">
        <w:tc>
          <w:tcPr>
            <w:tcW w:w="1855" w:type="dxa"/>
          </w:tcPr>
          <w:p w14:paraId="0F1D0696" w14:textId="35FEFD0E" w:rsidR="00C75146" w:rsidRPr="00A56FF6" w:rsidRDefault="00C75146" w:rsidP="000C0042">
            <w:pPr>
              <w:rPr>
                <w:sz w:val="16"/>
                <w:szCs w:val="16"/>
                <w:lang w:val="en-GB"/>
              </w:rPr>
            </w:pPr>
            <w:r w:rsidRPr="00A56FF6">
              <w:rPr>
                <w:sz w:val="16"/>
                <w:szCs w:val="16"/>
                <w:lang w:val="en-GB"/>
              </w:rPr>
              <w:t xml:space="preserve">Local </w:t>
            </w:r>
            <w:proofErr w:type="spellStart"/>
            <w:r w:rsidRPr="00A56FF6">
              <w:rPr>
                <w:sz w:val="16"/>
                <w:szCs w:val="16"/>
                <w:lang w:val="en-GB"/>
              </w:rPr>
              <w:t>msg</w:t>
            </w:r>
            <w:proofErr w:type="spellEnd"/>
          </w:p>
        </w:tc>
        <w:tc>
          <w:tcPr>
            <w:tcW w:w="1655" w:type="dxa"/>
          </w:tcPr>
          <w:p w14:paraId="6792693A" w14:textId="531C47D6" w:rsidR="00C75146" w:rsidRPr="00A56FF6" w:rsidRDefault="00C75146" w:rsidP="000C0042">
            <w:pPr>
              <w:rPr>
                <w:sz w:val="16"/>
                <w:szCs w:val="16"/>
                <w:lang w:val="en-GB"/>
              </w:rPr>
            </w:pPr>
            <w:r w:rsidRPr="00A56FF6">
              <w:rPr>
                <w:sz w:val="16"/>
                <w:szCs w:val="16"/>
                <w:lang w:val="en-GB"/>
              </w:rPr>
              <w:t>open_clip1</w:t>
            </w:r>
          </w:p>
        </w:tc>
        <w:tc>
          <w:tcPr>
            <w:tcW w:w="5490" w:type="dxa"/>
            <w:vMerge w:val="restart"/>
          </w:tcPr>
          <w:p w14:paraId="76DBD3DF" w14:textId="5C5475E6" w:rsidR="00C75146" w:rsidRPr="00A56FF6" w:rsidRDefault="00C75146" w:rsidP="00C75146">
            <w:pPr>
              <w:rPr>
                <w:sz w:val="16"/>
                <w:szCs w:val="16"/>
                <w:lang w:val="en-GB"/>
              </w:rPr>
            </w:pPr>
            <w:r w:rsidRPr="00A56FF6">
              <w:rPr>
                <w:sz w:val="16"/>
                <w:szCs w:val="16"/>
                <w:lang w:val="en-GB"/>
              </w:rPr>
              <w:t>The detergent dispenser controller sends open/close command to the HW component that controls</w:t>
            </w:r>
            <w:r w:rsidR="00056701">
              <w:rPr>
                <w:sz w:val="16"/>
                <w:szCs w:val="16"/>
                <w:lang w:val="en-GB"/>
              </w:rPr>
              <w:t xml:space="preserve"> the clip of the compartment</w:t>
            </w:r>
            <w:r w:rsidR="00056701" w:rsidRPr="00A56FF6">
              <w:rPr>
                <w:sz w:val="16"/>
                <w:szCs w:val="16"/>
                <w:lang w:val="en-GB"/>
              </w:rPr>
              <w:t xml:space="preserve"> </w:t>
            </w:r>
            <w:r w:rsidRPr="00A56FF6">
              <w:rPr>
                <w:sz w:val="16"/>
                <w:szCs w:val="16"/>
                <w:lang w:val="en-GB"/>
              </w:rPr>
              <w:t>1</w:t>
            </w:r>
          </w:p>
        </w:tc>
      </w:tr>
      <w:tr w:rsidR="00C75146" w:rsidRPr="00A56FF6" w14:paraId="57642B15" w14:textId="77777777" w:rsidTr="00C75146">
        <w:tc>
          <w:tcPr>
            <w:tcW w:w="1855" w:type="dxa"/>
          </w:tcPr>
          <w:p w14:paraId="6516E059" w14:textId="77777777" w:rsidR="00C75146" w:rsidRPr="00A56FF6" w:rsidRDefault="00C75146" w:rsidP="000C0042">
            <w:pPr>
              <w:rPr>
                <w:sz w:val="16"/>
                <w:szCs w:val="16"/>
                <w:lang w:val="en-GB"/>
              </w:rPr>
            </w:pPr>
          </w:p>
        </w:tc>
        <w:tc>
          <w:tcPr>
            <w:tcW w:w="1655" w:type="dxa"/>
          </w:tcPr>
          <w:p w14:paraId="39A99E1C" w14:textId="05123046" w:rsidR="00C75146" w:rsidRPr="00A56FF6" w:rsidRDefault="00C75146" w:rsidP="000C0042">
            <w:pPr>
              <w:rPr>
                <w:sz w:val="16"/>
                <w:szCs w:val="16"/>
                <w:lang w:val="en-GB"/>
              </w:rPr>
            </w:pPr>
            <w:r w:rsidRPr="00A56FF6">
              <w:rPr>
                <w:sz w:val="16"/>
                <w:szCs w:val="16"/>
                <w:lang w:val="en-GB"/>
              </w:rPr>
              <w:t>close_clip1</w:t>
            </w:r>
          </w:p>
        </w:tc>
        <w:tc>
          <w:tcPr>
            <w:tcW w:w="5490" w:type="dxa"/>
            <w:vMerge/>
          </w:tcPr>
          <w:p w14:paraId="3B23619A" w14:textId="77777777" w:rsidR="00C75146" w:rsidRPr="00A56FF6" w:rsidRDefault="00C75146" w:rsidP="000C0042">
            <w:pPr>
              <w:rPr>
                <w:sz w:val="16"/>
                <w:szCs w:val="16"/>
                <w:lang w:val="en-GB"/>
              </w:rPr>
            </w:pPr>
          </w:p>
        </w:tc>
      </w:tr>
      <w:tr w:rsidR="00C75146" w:rsidRPr="00E41477" w14:paraId="21BA332F" w14:textId="77777777" w:rsidTr="00C75146">
        <w:tc>
          <w:tcPr>
            <w:tcW w:w="1855" w:type="dxa"/>
          </w:tcPr>
          <w:p w14:paraId="2594870C" w14:textId="123EC24D" w:rsidR="00C75146" w:rsidRPr="00A56FF6" w:rsidRDefault="00C75146" w:rsidP="00C75146">
            <w:pPr>
              <w:rPr>
                <w:sz w:val="16"/>
                <w:szCs w:val="16"/>
                <w:lang w:val="en-GB"/>
              </w:rPr>
            </w:pPr>
          </w:p>
        </w:tc>
        <w:tc>
          <w:tcPr>
            <w:tcW w:w="1655" w:type="dxa"/>
          </w:tcPr>
          <w:p w14:paraId="4E0DAE47" w14:textId="652B4742" w:rsidR="00C75146" w:rsidRPr="00A56FF6" w:rsidRDefault="00C75146" w:rsidP="00C75146">
            <w:pPr>
              <w:rPr>
                <w:sz w:val="16"/>
                <w:szCs w:val="16"/>
                <w:lang w:val="en-GB"/>
              </w:rPr>
            </w:pPr>
            <w:r w:rsidRPr="00A56FF6">
              <w:rPr>
                <w:sz w:val="16"/>
                <w:szCs w:val="16"/>
                <w:lang w:val="en-GB"/>
              </w:rPr>
              <w:t>open_clip2</w:t>
            </w:r>
          </w:p>
        </w:tc>
        <w:tc>
          <w:tcPr>
            <w:tcW w:w="5490" w:type="dxa"/>
            <w:vMerge w:val="restart"/>
          </w:tcPr>
          <w:p w14:paraId="7DE3A83D" w14:textId="77777777" w:rsidR="00C75146" w:rsidRPr="00A56FF6" w:rsidRDefault="00C75146" w:rsidP="00C75146">
            <w:pPr>
              <w:rPr>
                <w:sz w:val="16"/>
                <w:szCs w:val="16"/>
                <w:lang w:val="en-GB"/>
              </w:rPr>
            </w:pPr>
            <w:r w:rsidRPr="00A56FF6">
              <w:rPr>
                <w:sz w:val="16"/>
                <w:szCs w:val="16"/>
                <w:lang w:val="en-GB"/>
              </w:rPr>
              <w:t>The detergent dispenser controller sends open/close command to the HW component that co</w:t>
            </w:r>
            <w:r w:rsidR="00056701">
              <w:rPr>
                <w:sz w:val="16"/>
                <w:szCs w:val="16"/>
                <w:lang w:val="en-GB"/>
              </w:rPr>
              <w:t>ntrols the clip of the compartment</w:t>
            </w:r>
            <w:r w:rsidR="00056701" w:rsidRPr="00A56FF6">
              <w:rPr>
                <w:sz w:val="16"/>
                <w:szCs w:val="16"/>
                <w:lang w:val="en-GB"/>
              </w:rPr>
              <w:t xml:space="preserve"> </w:t>
            </w:r>
            <w:r w:rsidRPr="00A56FF6">
              <w:rPr>
                <w:sz w:val="16"/>
                <w:szCs w:val="16"/>
                <w:lang w:val="en-GB"/>
              </w:rPr>
              <w:t>2</w:t>
            </w:r>
          </w:p>
        </w:tc>
      </w:tr>
      <w:tr w:rsidR="00C75146" w:rsidRPr="00A56FF6" w14:paraId="78EF436B" w14:textId="77777777" w:rsidTr="00C75146">
        <w:tc>
          <w:tcPr>
            <w:tcW w:w="1855" w:type="dxa"/>
          </w:tcPr>
          <w:p w14:paraId="620CD438" w14:textId="77777777" w:rsidR="00C75146" w:rsidRPr="00A56FF6" w:rsidRDefault="00C75146" w:rsidP="000C0042">
            <w:pPr>
              <w:rPr>
                <w:sz w:val="16"/>
                <w:szCs w:val="16"/>
                <w:lang w:val="en-GB"/>
              </w:rPr>
            </w:pPr>
          </w:p>
        </w:tc>
        <w:tc>
          <w:tcPr>
            <w:tcW w:w="1655" w:type="dxa"/>
          </w:tcPr>
          <w:p w14:paraId="21364FD2" w14:textId="65086C75" w:rsidR="00C75146" w:rsidRPr="00A56FF6" w:rsidRDefault="00C75146" w:rsidP="000C0042">
            <w:pPr>
              <w:rPr>
                <w:sz w:val="16"/>
                <w:szCs w:val="16"/>
                <w:lang w:val="en-GB"/>
              </w:rPr>
            </w:pPr>
            <w:r w:rsidRPr="00A56FF6">
              <w:rPr>
                <w:sz w:val="16"/>
                <w:szCs w:val="16"/>
                <w:lang w:val="en-GB"/>
              </w:rPr>
              <w:t>close_clip2</w:t>
            </w:r>
          </w:p>
        </w:tc>
        <w:tc>
          <w:tcPr>
            <w:tcW w:w="5490" w:type="dxa"/>
            <w:vMerge/>
          </w:tcPr>
          <w:p w14:paraId="3BA0FF36" w14:textId="77777777" w:rsidR="00C75146" w:rsidRPr="00A56FF6" w:rsidRDefault="00C75146" w:rsidP="001C0FBD">
            <w:pPr>
              <w:keepNext/>
              <w:rPr>
                <w:sz w:val="16"/>
                <w:szCs w:val="16"/>
                <w:lang w:val="en-GB"/>
              </w:rPr>
            </w:pPr>
          </w:p>
        </w:tc>
      </w:tr>
      <w:tr w:rsidR="0031066E" w:rsidRPr="00E41477" w14:paraId="7C859B77" w14:textId="77777777" w:rsidTr="00C75146">
        <w:tc>
          <w:tcPr>
            <w:tcW w:w="1855" w:type="dxa"/>
          </w:tcPr>
          <w:p w14:paraId="37EAD549" w14:textId="77777777" w:rsidR="0031066E" w:rsidRPr="00A56FF6" w:rsidRDefault="0031066E" w:rsidP="000C0042">
            <w:pPr>
              <w:rPr>
                <w:sz w:val="16"/>
                <w:szCs w:val="16"/>
                <w:lang w:val="en-GB"/>
              </w:rPr>
            </w:pPr>
          </w:p>
        </w:tc>
        <w:tc>
          <w:tcPr>
            <w:tcW w:w="1655" w:type="dxa"/>
          </w:tcPr>
          <w:p w14:paraId="47051062" w14:textId="5DE201A2" w:rsidR="0031066E" w:rsidRPr="00A56FF6" w:rsidRDefault="0031066E" w:rsidP="000C0042">
            <w:pPr>
              <w:rPr>
                <w:sz w:val="16"/>
                <w:szCs w:val="16"/>
                <w:lang w:val="en-GB"/>
              </w:rPr>
            </w:pPr>
            <w:proofErr w:type="spellStart"/>
            <w:r>
              <w:rPr>
                <w:sz w:val="16"/>
                <w:szCs w:val="16"/>
                <w:lang w:val="en-GB"/>
              </w:rPr>
              <w:t>start_timer</w:t>
            </w:r>
            <w:proofErr w:type="spellEnd"/>
          </w:p>
        </w:tc>
        <w:tc>
          <w:tcPr>
            <w:tcW w:w="5490" w:type="dxa"/>
          </w:tcPr>
          <w:p w14:paraId="285268A7" w14:textId="403706C8" w:rsidR="0031066E" w:rsidRPr="00A56FF6" w:rsidRDefault="0031066E" w:rsidP="001C0FBD">
            <w:pPr>
              <w:keepNext/>
              <w:rPr>
                <w:sz w:val="16"/>
                <w:szCs w:val="16"/>
                <w:lang w:val="en-GB"/>
              </w:rPr>
            </w:pPr>
            <w:r>
              <w:rPr>
                <w:sz w:val="16"/>
                <w:szCs w:val="16"/>
                <w:lang w:val="en-GB"/>
              </w:rPr>
              <w:t>The detergent dispenser controller starts own timer</w:t>
            </w:r>
          </w:p>
        </w:tc>
      </w:tr>
      <w:tr w:rsidR="0031066E" w:rsidRPr="00E41477" w14:paraId="4C85FF57" w14:textId="77777777" w:rsidTr="00C75146">
        <w:tc>
          <w:tcPr>
            <w:tcW w:w="1855" w:type="dxa"/>
          </w:tcPr>
          <w:p w14:paraId="102CCCA1" w14:textId="77777777" w:rsidR="0031066E" w:rsidRPr="00A56FF6" w:rsidRDefault="0031066E" w:rsidP="0031066E">
            <w:pPr>
              <w:rPr>
                <w:sz w:val="16"/>
                <w:szCs w:val="16"/>
                <w:lang w:val="en-GB"/>
              </w:rPr>
            </w:pPr>
          </w:p>
        </w:tc>
        <w:tc>
          <w:tcPr>
            <w:tcW w:w="1655" w:type="dxa"/>
          </w:tcPr>
          <w:p w14:paraId="21B2F3B6" w14:textId="78197858" w:rsidR="0031066E" w:rsidRPr="00A56FF6" w:rsidRDefault="0031066E" w:rsidP="0031066E">
            <w:pPr>
              <w:rPr>
                <w:sz w:val="16"/>
                <w:szCs w:val="16"/>
                <w:lang w:val="en-GB"/>
              </w:rPr>
            </w:pPr>
            <w:proofErr w:type="spellStart"/>
            <w:r>
              <w:rPr>
                <w:sz w:val="16"/>
                <w:szCs w:val="16"/>
                <w:lang w:val="en-GB"/>
              </w:rPr>
              <w:t>cancel_timer</w:t>
            </w:r>
            <w:proofErr w:type="spellEnd"/>
          </w:p>
        </w:tc>
        <w:tc>
          <w:tcPr>
            <w:tcW w:w="5490" w:type="dxa"/>
          </w:tcPr>
          <w:p w14:paraId="693C61EF" w14:textId="29ACA2F0" w:rsidR="0031066E" w:rsidRPr="00A56FF6" w:rsidRDefault="0031066E" w:rsidP="0031066E">
            <w:pPr>
              <w:keepNext/>
              <w:rPr>
                <w:sz w:val="16"/>
                <w:szCs w:val="16"/>
                <w:lang w:val="en-GB"/>
              </w:rPr>
            </w:pPr>
            <w:r>
              <w:rPr>
                <w:sz w:val="16"/>
                <w:szCs w:val="16"/>
                <w:lang w:val="en-GB"/>
              </w:rPr>
              <w:t>The detergent dispenser controller cancels own timer</w:t>
            </w:r>
          </w:p>
        </w:tc>
      </w:tr>
      <w:tr w:rsidR="0031066E" w:rsidRPr="0031066E" w14:paraId="180981F2" w14:textId="77777777" w:rsidTr="00C75146">
        <w:tc>
          <w:tcPr>
            <w:tcW w:w="1855" w:type="dxa"/>
          </w:tcPr>
          <w:p w14:paraId="62A5AF16" w14:textId="77777777" w:rsidR="0031066E" w:rsidRPr="00A56FF6" w:rsidRDefault="0031066E" w:rsidP="0031066E">
            <w:pPr>
              <w:rPr>
                <w:sz w:val="16"/>
                <w:szCs w:val="16"/>
                <w:lang w:val="en-GB"/>
              </w:rPr>
            </w:pPr>
          </w:p>
        </w:tc>
        <w:tc>
          <w:tcPr>
            <w:tcW w:w="1655" w:type="dxa"/>
          </w:tcPr>
          <w:p w14:paraId="093ADBE7" w14:textId="5D83F1A9" w:rsidR="0031066E" w:rsidRPr="00A56FF6" w:rsidRDefault="00B67410" w:rsidP="0031066E">
            <w:pPr>
              <w:rPr>
                <w:sz w:val="16"/>
                <w:szCs w:val="16"/>
                <w:lang w:val="en-GB"/>
              </w:rPr>
            </w:pPr>
            <w:r>
              <w:rPr>
                <w:sz w:val="16"/>
                <w:szCs w:val="16"/>
                <w:lang w:val="en-GB"/>
              </w:rPr>
              <w:t>T</w:t>
            </w:r>
            <w:r w:rsidR="0031066E">
              <w:rPr>
                <w:sz w:val="16"/>
                <w:szCs w:val="16"/>
                <w:lang w:val="en-GB"/>
              </w:rPr>
              <w:t>imeout</w:t>
            </w:r>
          </w:p>
        </w:tc>
        <w:tc>
          <w:tcPr>
            <w:tcW w:w="5490" w:type="dxa"/>
          </w:tcPr>
          <w:p w14:paraId="3212D887" w14:textId="156927D4" w:rsidR="0031066E" w:rsidRPr="00A56FF6" w:rsidRDefault="0031066E" w:rsidP="0031066E">
            <w:pPr>
              <w:keepNext/>
              <w:rPr>
                <w:sz w:val="16"/>
                <w:szCs w:val="16"/>
                <w:lang w:val="en-GB"/>
              </w:rPr>
            </w:pPr>
            <w:r>
              <w:rPr>
                <w:sz w:val="16"/>
                <w:szCs w:val="16"/>
                <w:lang w:val="en-GB"/>
              </w:rPr>
              <w:t xml:space="preserve">The timer timeouts </w:t>
            </w:r>
          </w:p>
        </w:tc>
      </w:tr>
    </w:tbl>
    <w:p w14:paraId="3A5327CD" w14:textId="0CB0D101" w:rsidR="00C75146" w:rsidRDefault="001C0FBD" w:rsidP="001C0FBD">
      <w:pPr>
        <w:pStyle w:val="Caption"/>
        <w:jc w:val="center"/>
        <w:rPr>
          <w:lang w:val="en-US"/>
        </w:rPr>
      </w:pPr>
      <w:bookmarkStart w:id="42" w:name="_Toc45886375"/>
      <w:r w:rsidRPr="001C0FBD">
        <w:rPr>
          <w:lang w:val="en-US"/>
        </w:rPr>
        <w:t xml:space="preserve">Table </w:t>
      </w:r>
      <w:r>
        <w:fldChar w:fldCharType="begin"/>
      </w:r>
      <w:r w:rsidRPr="001C0FBD">
        <w:rPr>
          <w:lang w:val="en-US"/>
        </w:rPr>
        <w:instrText xml:space="preserve"> SEQ Table \* ARABIC </w:instrText>
      </w:r>
      <w:r>
        <w:fldChar w:fldCharType="separate"/>
      </w:r>
      <w:r w:rsidRPr="001C0FBD">
        <w:rPr>
          <w:noProof/>
          <w:lang w:val="en-US"/>
        </w:rPr>
        <w:t>7</w:t>
      </w:r>
      <w:r>
        <w:fldChar w:fldCharType="end"/>
      </w:r>
      <w:r w:rsidRPr="001C0FBD">
        <w:rPr>
          <w:lang w:val="en-US"/>
        </w:rPr>
        <w:t xml:space="preserve">. Messages communicated by </w:t>
      </w:r>
      <w:r>
        <w:rPr>
          <w:lang w:val="en-US"/>
        </w:rPr>
        <w:t xml:space="preserve">the </w:t>
      </w:r>
      <w:r w:rsidRPr="001C0FBD">
        <w:rPr>
          <w:lang w:val="en-US"/>
        </w:rPr>
        <w:t>Detergent dispenser controller</w:t>
      </w:r>
      <w:bookmarkEnd w:id="42"/>
      <w:r w:rsidR="00F05344">
        <w:rPr>
          <w:lang w:val="en-US"/>
        </w:rPr>
        <w:t xml:space="preserve">  </w:t>
      </w:r>
    </w:p>
    <w:p w14:paraId="2FA34277" w14:textId="3E18DFC1" w:rsidR="00F05344" w:rsidRPr="00902D38" w:rsidRDefault="00F05344" w:rsidP="00F05344">
      <w:pPr>
        <w:rPr>
          <w:i/>
          <w:iCs/>
          <w:lang w:val="en-US"/>
        </w:rPr>
      </w:pPr>
      <w:r w:rsidRPr="00902D38">
        <w:rPr>
          <w:i/>
          <w:iCs/>
          <w:lang w:val="en-US"/>
        </w:rPr>
        <w:t>Keep in mind that this is one of many possible ways how the Detergent Dispenser controller may behave</w:t>
      </w:r>
      <w:r w:rsidR="0031066E" w:rsidRPr="00902D38">
        <w:rPr>
          <w:i/>
          <w:iCs/>
          <w:lang w:val="en-US"/>
        </w:rPr>
        <w:t xml:space="preserve"> (a very simplified one)</w:t>
      </w:r>
      <w:r w:rsidRPr="00902D38">
        <w:rPr>
          <w:i/>
          <w:iCs/>
          <w:lang w:val="en-US"/>
        </w:rPr>
        <w:t xml:space="preserve">, and therefore one of many possible designs for this component.  </w:t>
      </w:r>
    </w:p>
    <w:p w14:paraId="33ECCC49" w14:textId="1E65CA1D" w:rsidR="00CC3D3F" w:rsidRDefault="00CC3D3F" w:rsidP="00CC3D3F">
      <w:pPr>
        <w:rPr>
          <w:lang w:val="en-US"/>
        </w:rPr>
      </w:pPr>
    </w:p>
    <w:p w14:paraId="420779DA" w14:textId="7D091601" w:rsidR="00CC3D3F" w:rsidRPr="00CC3D3F" w:rsidRDefault="0057204A" w:rsidP="00CC3D3F">
      <w:pPr>
        <w:rPr>
          <w:lang w:val="en-US"/>
        </w:rPr>
      </w:pPr>
      <w:r>
        <w:rPr>
          <w:noProof/>
          <w:lang w:eastAsia="nl-NL"/>
        </w:rPr>
        <w:lastRenderedPageBreak/>
        <w:drawing>
          <wp:inline distT="0" distB="0" distL="0" distR="0" wp14:anchorId="4871DD1B" wp14:editId="0566A618">
            <wp:extent cx="6001741" cy="258812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teMachine1.png"/>
                    <pic:cNvPicPr/>
                  </pic:nvPicPr>
                  <pic:blipFill rotWithShape="1">
                    <a:blip r:embed="rId16">
                      <a:extLst>
                        <a:ext uri="{28A0092B-C50C-407E-A947-70E740481C1C}">
                          <a14:useLocalDpi xmlns:a14="http://schemas.microsoft.com/office/drawing/2010/main" val="0"/>
                        </a:ext>
                      </a:extLst>
                    </a:blip>
                    <a:srcRect l="1398" t="2307" r="1056" b="20663"/>
                    <a:stretch/>
                  </pic:blipFill>
                  <pic:spPr bwMode="auto">
                    <a:xfrm>
                      <a:off x="0" y="0"/>
                      <a:ext cx="6012843" cy="259291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E132371" w14:textId="5AE64A6E" w:rsidR="00EB7B02" w:rsidRPr="00A56FF6" w:rsidRDefault="001C0FBD" w:rsidP="001C0FBD">
      <w:pPr>
        <w:pStyle w:val="Caption"/>
        <w:jc w:val="center"/>
        <w:rPr>
          <w:lang w:val="en-GB"/>
        </w:rPr>
      </w:pPr>
      <w:bookmarkStart w:id="43" w:name="_Toc45886358"/>
      <w:r w:rsidRPr="001C0FBD">
        <w:rPr>
          <w:lang w:val="en-US"/>
        </w:rPr>
        <w:t xml:space="preserve">Figure </w:t>
      </w:r>
      <w:r>
        <w:fldChar w:fldCharType="begin"/>
      </w:r>
      <w:r w:rsidRPr="001C0FBD">
        <w:rPr>
          <w:lang w:val="en-US"/>
        </w:rPr>
        <w:instrText xml:space="preserve"> SEQ Figure \* ARABIC </w:instrText>
      </w:r>
      <w:r>
        <w:fldChar w:fldCharType="separate"/>
      </w:r>
      <w:r w:rsidRPr="001C0FBD">
        <w:rPr>
          <w:noProof/>
          <w:lang w:val="en-US"/>
        </w:rPr>
        <w:t>4</w:t>
      </w:r>
      <w:r>
        <w:fldChar w:fldCharType="end"/>
      </w:r>
      <w:r w:rsidRPr="001C0FBD">
        <w:rPr>
          <w:lang w:val="en-US"/>
        </w:rPr>
        <w:t xml:space="preserve">. </w:t>
      </w:r>
      <w:r w:rsidR="000C69C5">
        <w:rPr>
          <w:lang w:val="en-US"/>
        </w:rPr>
        <w:t xml:space="preserve">(Simple) </w:t>
      </w:r>
      <w:r w:rsidRPr="001C0FBD">
        <w:rPr>
          <w:lang w:val="en-US"/>
        </w:rPr>
        <w:t>Behavior of the Detergent dispenser controller represented by a state machine</w:t>
      </w:r>
      <w:bookmarkEnd w:id="43"/>
    </w:p>
    <w:p w14:paraId="3320EF34" w14:textId="3D023EE6" w:rsidR="00C75146" w:rsidRPr="0076589F" w:rsidRDefault="009016E8" w:rsidP="009016E8">
      <w:pPr>
        <w:pStyle w:val="Heading1"/>
        <w:rPr>
          <w:sz w:val="20"/>
          <w:szCs w:val="20"/>
        </w:rPr>
      </w:pPr>
      <w:bookmarkStart w:id="44" w:name="_Toc45886336"/>
      <w:r>
        <w:t>Recommendations and conclusion</w:t>
      </w:r>
      <w:bookmarkEnd w:id="44"/>
      <w:r w:rsidR="00022DDE">
        <w:t xml:space="preserve"> </w:t>
      </w:r>
      <w:r w:rsidR="00022DDE" w:rsidRPr="0076589F">
        <w:rPr>
          <w:color w:val="FF0000"/>
          <w:sz w:val="20"/>
          <w:szCs w:val="20"/>
        </w:rPr>
        <w:t>(</w:t>
      </w:r>
      <w:r w:rsidR="00A519B8">
        <w:rPr>
          <w:color w:val="FF0000"/>
          <w:sz w:val="20"/>
          <w:szCs w:val="20"/>
        </w:rPr>
        <w:t xml:space="preserve">Task: </w:t>
      </w:r>
      <w:r w:rsidR="00E853C6" w:rsidRPr="0076589F">
        <w:rPr>
          <w:color w:val="FF0000"/>
          <w:sz w:val="20"/>
          <w:szCs w:val="20"/>
        </w:rPr>
        <w:t xml:space="preserve">Give your recommendations and conclusions regarding the design. </w:t>
      </w:r>
      <w:r w:rsidR="00022DDE" w:rsidRPr="0076589F">
        <w:rPr>
          <w:color w:val="FF0000"/>
          <w:sz w:val="20"/>
          <w:szCs w:val="20"/>
        </w:rPr>
        <w:t>)</w:t>
      </w:r>
    </w:p>
    <w:p w14:paraId="191BE7C8" w14:textId="081F1380" w:rsidR="0076589F" w:rsidRDefault="0076589F" w:rsidP="00AA7482">
      <w:pPr>
        <w:pStyle w:val="Heading1"/>
      </w:pPr>
      <w:bookmarkStart w:id="45" w:name="_Toc45886337"/>
      <w:r>
        <w:t xml:space="preserve">Reflection </w:t>
      </w:r>
      <w:r w:rsidR="00A519B8" w:rsidRPr="00A519B8">
        <w:rPr>
          <w:color w:val="FF0000"/>
          <w:sz w:val="20"/>
          <w:szCs w:val="20"/>
        </w:rPr>
        <w:t>(Task: Every student in the group writes own reflection on what he/she has done and has learned from this project.)</w:t>
      </w:r>
    </w:p>
    <w:p w14:paraId="07A7F42D" w14:textId="1B006FAA" w:rsidR="00F67509" w:rsidRPr="00A56FF6" w:rsidRDefault="00F67509" w:rsidP="00AA7482">
      <w:pPr>
        <w:pStyle w:val="Heading1"/>
      </w:pPr>
      <w:r w:rsidRPr="00A56FF6">
        <w:t>References</w:t>
      </w:r>
      <w:bookmarkEnd w:id="45"/>
      <w:r w:rsidR="00022DDE">
        <w:t xml:space="preserve"> </w:t>
      </w:r>
      <w:r w:rsidR="00022DDE" w:rsidRPr="0076589F">
        <w:rPr>
          <w:color w:val="FF0000"/>
          <w:sz w:val="20"/>
          <w:szCs w:val="20"/>
        </w:rPr>
        <w:t>(</w:t>
      </w:r>
      <w:r w:rsidR="00A519B8">
        <w:rPr>
          <w:color w:val="FF0000"/>
          <w:sz w:val="20"/>
          <w:szCs w:val="20"/>
        </w:rPr>
        <w:t xml:space="preserve">Task: </w:t>
      </w:r>
      <w:r w:rsidR="00E853C6" w:rsidRPr="0076589F">
        <w:rPr>
          <w:color w:val="FF0000"/>
          <w:sz w:val="20"/>
          <w:szCs w:val="20"/>
        </w:rPr>
        <w:t xml:space="preserve">Add any references that you have used for this assignment. </w:t>
      </w:r>
      <w:r w:rsidR="00022DDE" w:rsidRPr="0076589F">
        <w:rPr>
          <w:color w:val="FF0000"/>
          <w:sz w:val="20"/>
          <w:szCs w:val="20"/>
        </w:rPr>
        <w:t>)</w:t>
      </w:r>
    </w:p>
    <w:p w14:paraId="6AF85B3A" w14:textId="77777777" w:rsidR="00E64B8E" w:rsidRDefault="00E64B8E" w:rsidP="00A37868">
      <w:pPr>
        <w:rPr>
          <w:lang w:val="en-GB"/>
        </w:rPr>
      </w:pPr>
      <w:r>
        <w:rPr>
          <w:lang w:val="en-GB"/>
        </w:rPr>
        <w:tab/>
      </w:r>
    </w:p>
    <w:p w14:paraId="5683E6D0" w14:textId="4271F0B7" w:rsidR="00A37868" w:rsidRPr="00317283" w:rsidRDefault="00A37868" w:rsidP="00317283">
      <w:pPr>
        <w:pStyle w:val="ListParagraph"/>
        <w:numPr>
          <w:ilvl w:val="0"/>
          <w:numId w:val="10"/>
        </w:numPr>
        <w:rPr>
          <w:lang w:val="en-GB"/>
        </w:rPr>
      </w:pPr>
      <w:r w:rsidRPr="00317283">
        <w:rPr>
          <w:i/>
          <w:lang w:val="en-GB"/>
        </w:rPr>
        <w:t>UML Sequence Diagram Tutorial</w:t>
      </w:r>
      <w:r w:rsidRPr="00317283">
        <w:rPr>
          <w:lang w:val="en-GB"/>
        </w:rPr>
        <w:t xml:space="preserve"> </w:t>
      </w:r>
      <w:hyperlink r:id="rId17" w:history="1">
        <w:r w:rsidR="005518C1" w:rsidRPr="00317283">
          <w:rPr>
            <w:rStyle w:val="Hyperlink"/>
            <w:lang w:val="en-GB"/>
          </w:rPr>
          <w:t>https://www.lucidchart.com/pages/uml-sequence-diagram</w:t>
        </w:r>
      </w:hyperlink>
    </w:p>
    <w:bookmarkEnd w:id="22"/>
    <w:p w14:paraId="6E3E38A6" w14:textId="26A15306" w:rsidR="00491D02" w:rsidRDefault="00317283" w:rsidP="00317283">
      <w:pPr>
        <w:pStyle w:val="ListParagraph"/>
        <w:numPr>
          <w:ilvl w:val="0"/>
          <w:numId w:val="10"/>
        </w:numPr>
        <w:rPr>
          <w:lang w:val="en-GB"/>
        </w:rPr>
      </w:pPr>
      <w:r w:rsidRPr="00317283">
        <w:rPr>
          <w:i/>
          <w:lang w:val="en-GB"/>
        </w:rPr>
        <w:t>Introduction to UML</w:t>
      </w:r>
      <w:r w:rsidRPr="00317283">
        <w:rPr>
          <w:lang w:val="en-GB"/>
        </w:rPr>
        <w:t xml:space="preserve">, </w:t>
      </w:r>
      <w:proofErr w:type="spellStart"/>
      <w:r w:rsidRPr="00317283">
        <w:rPr>
          <w:lang w:val="en-GB"/>
        </w:rPr>
        <w:t>Sparx</w:t>
      </w:r>
      <w:proofErr w:type="spellEnd"/>
      <w:r w:rsidRPr="00317283">
        <w:rPr>
          <w:lang w:val="en-GB"/>
        </w:rPr>
        <w:t xml:space="preserve"> System Training,  </w:t>
      </w:r>
      <w:hyperlink r:id="rId18" w:history="1">
        <w:r w:rsidRPr="0094420E">
          <w:rPr>
            <w:rStyle w:val="Hyperlink"/>
            <w:lang w:val="en-GB"/>
          </w:rPr>
          <w:t>https://www.sparxsystems.eu/resources/project-development-with-uml-and-ea/</w:t>
        </w:r>
      </w:hyperlink>
    </w:p>
    <w:p w14:paraId="5CBFB8F1" w14:textId="4B7B93EE" w:rsidR="00317283" w:rsidRDefault="00317283" w:rsidP="00317283">
      <w:pPr>
        <w:pStyle w:val="ListParagraph"/>
        <w:numPr>
          <w:ilvl w:val="0"/>
          <w:numId w:val="10"/>
        </w:numPr>
        <w:rPr>
          <w:lang w:val="en-GB"/>
        </w:rPr>
      </w:pPr>
      <w:r>
        <w:rPr>
          <w:i/>
          <w:lang w:val="en-GB"/>
        </w:rPr>
        <w:t xml:space="preserve">Visual Paradigm Online </w:t>
      </w:r>
      <w:hyperlink r:id="rId19" w:history="1">
        <w:r w:rsidRPr="0094420E">
          <w:rPr>
            <w:rStyle w:val="Hyperlink"/>
            <w:lang w:val="en-GB"/>
          </w:rPr>
          <w:t>https://online.visual-paradigm.com/</w:t>
        </w:r>
      </w:hyperlink>
    </w:p>
    <w:p w14:paraId="462CC638" w14:textId="7328ECEB" w:rsidR="00317283" w:rsidRPr="00DD112C" w:rsidRDefault="002C252C" w:rsidP="002C252C">
      <w:pPr>
        <w:pStyle w:val="ListParagraph"/>
        <w:numPr>
          <w:ilvl w:val="0"/>
          <w:numId w:val="10"/>
        </w:numPr>
        <w:rPr>
          <w:lang w:val="en-GB"/>
        </w:rPr>
      </w:pPr>
      <w:r w:rsidRPr="00DD112C">
        <w:rPr>
          <w:i/>
          <w:lang w:val="en-GB"/>
        </w:rPr>
        <w:t>How to Code a State Machine in C or C++</w:t>
      </w:r>
      <w:r>
        <w:rPr>
          <w:lang w:val="en-GB"/>
        </w:rPr>
        <w:t>, Barr Group Software Experts,</w:t>
      </w:r>
      <w:r w:rsidRPr="00DD112C">
        <w:rPr>
          <w:rFonts w:asciiTheme="minorHAnsi" w:hAnsiTheme="minorHAnsi" w:cstheme="minorHAnsi"/>
          <w:lang w:val="en-GB"/>
        </w:rPr>
        <w:t xml:space="preserve"> </w:t>
      </w:r>
      <w:hyperlink r:id="rId20" w:history="1">
        <w:r w:rsidRPr="00DD112C">
          <w:rPr>
            <w:rStyle w:val="Hyperlink"/>
            <w:rFonts w:asciiTheme="minorHAnsi" w:hAnsiTheme="minorHAnsi" w:cstheme="minorHAnsi"/>
            <w:color w:val="auto"/>
            <w:lang w:val="en-GB"/>
          </w:rPr>
          <w:t>https://barrgroup.com/embedded-systems/how-to/coding-state-machines</w:t>
        </w:r>
      </w:hyperlink>
      <w:r w:rsidRPr="00DD112C">
        <w:rPr>
          <w:rFonts w:asciiTheme="minorHAnsi" w:hAnsiTheme="minorHAnsi" w:cstheme="minorHAnsi"/>
          <w:lang w:val="en-GB"/>
        </w:rPr>
        <w:t xml:space="preserve"> (p</w:t>
      </w:r>
      <w:proofErr w:type="spellStart"/>
      <w:r w:rsidRPr="00DD112C">
        <w:rPr>
          <w:rFonts w:asciiTheme="minorHAnsi" w:hAnsiTheme="minorHAnsi" w:cstheme="minorHAnsi"/>
          <w:iCs/>
          <w:shd w:val="clear" w:color="auto" w:fill="FFFFFF"/>
          <w:lang w:val="en-US"/>
        </w:rPr>
        <w:t>osted</w:t>
      </w:r>
      <w:proofErr w:type="spellEnd"/>
      <w:r w:rsidRPr="00DD112C">
        <w:rPr>
          <w:rFonts w:asciiTheme="minorHAnsi" w:hAnsiTheme="minorHAnsi" w:cstheme="minorHAnsi"/>
          <w:iCs/>
          <w:shd w:val="clear" w:color="auto" w:fill="FFFFFF"/>
          <w:lang w:val="en-US"/>
        </w:rPr>
        <w:t xml:space="preserve"> on  2016-05-04 by Miro </w:t>
      </w:r>
      <w:proofErr w:type="spellStart"/>
      <w:r w:rsidRPr="00DD112C">
        <w:rPr>
          <w:rFonts w:asciiTheme="minorHAnsi" w:hAnsiTheme="minorHAnsi" w:cstheme="minorHAnsi"/>
          <w:iCs/>
          <w:shd w:val="clear" w:color="auto" w:fill="FFFFFF"/>
          <w:lang w:val="en-US"/>
        </w:rPr>
        <w:t>Samek</w:t>
      </w:r>
      <w:proofErr w:type="spellEnd"/>
      <w:r w:rsidRPr="00DD112C">
        <w:rPr>
          <w:rFonts w:asciiTheme="minorHAnsi" w:hAnsiTheme="minorHAnsi" w:cstheme="minorHAnsi"/>
          <w:iCs/>
          <w:shd w:val="clear" w:color="auto" w:fill="FFFFFF"/>
          <w:lang w:val="en-US"/>
        </w:rPr>
        <w:t>)</w:t>
      </w:r>
    </w:p>
    <w:p w14:paraId="0415DC33" w14:textId="00A700F2" w:rsidR="00DD112C" w:rsidRPr="00DD112C" w:rsidRDefault="00DD112C" w:rsidP="00DD112C">
      <w:pPr>
        <w:pStyle w:val="ListParagraph"/>
        <w:numPr>
          <w:ilvl w:val="0"/>
          <w:numId w:val="10"/>
        </w:numPr>
        <w:rPr>
          <w:lang w:val="en-GB"/>
        </w:rPr>
      </w:pPr>
      <w:r>
        <w:rPr>
          <w:i/>
          <w:lang w:val="en-GB"/>
        </w:rPr>
        <w:t xml:space="preserve">UML @ Classroom: </w:t>
      </w:r>
      <w:r w:rsidRPr="00DD112C">
        <w:rPr>
          <w:i/>
          <w:lang w:val="en-GB"/>
        </w:rPr>
        <w:t xml:space="preserve">An Introduction to  Object-Oriented </w:t>
      </w:r>
      <w:proofErr w:type="spellStart"/>
      <w:r w:rsidRPr="00DD112C">
        <w:rPr>
          <w:i/>
          <w:lang w:val="en-GB"/>
        </w:rPr>
        <w:t>Modeling</w:t>
      </w:r>
      <w:proofErr w:type="spellEnd"/>
      <w:r>
        <w:rPr>
          <w:i/>
          <w:lang w:val="en-GB"/>
        </w:rPr>
        <w:t xml:space="preserve">, </w:t>
      </w:r>
      <w:r>
        <w:rPr>
          <w:lang w:val="en-GB"/>
        </w:rPr>
        <w:t xml:space="preserve">M. </w:t>
      </w:r>
      <w:proofErr w:type="spellStart"/>
      <w:r>
        <w:rPr>
          <w:lang w:val="en-GB"/>
        </w:rPr>
        <w:t>Seidl</w:t>
      </w:r>
      <w:proofErr w:type="spellEnd"/>
      <w:r>
        <w:rPr>
          <w:lang w:val="en-GB"/>
        </w:rPr>
        <w:t xml:space="preserve">, et.al </w:t>
      </w:r>
      <w:r w:rsidRPr="00DD112C">
        <w:rPr>
          <w:lang w:val="en-GB"/>
        </w:rPr>
        <w:t xml:space="preserve"> https://link.springer.com/content/pdf/10.1007%2F978-3-319-12742-2.pdf</w:t>
      </w:r>
    </w:p>
    <w:p w14:paraId="3E2C23ED" w14:textId="77777777" w:rsidR="0091686D" w:rsidRPr="00A56FF6" w:rsidRDefault="0091686D" w:rsidP="00F76447">
      <w:pPr>
        <w:jc w:val="both"/>
        <w:rPr>
          <w:rFonts w:asciiTheme="minorHAnsi" w:hAnsiTheme="minorHAnsi" w:cstheme="minorHAnsi"/>
          <w:sz w:val="20"/>
          <w:szCs w:val="20"/>
          <w:highlight w:val="yellow"/>
          <w:lang w:val="en-GB"/>
        </w:rPr>
      </w:pPr>
    </w:p>
    <w:sectPr w:rsidR="0091686D" w:rsidRPr="00A56FF6" w:rsidSect="0056331D">
      <w:headerReference w:type="default" r:id="rId21"/>
      <w:footerReference w:type="default" r:id="rId22"/>
      <w:endnotePr>
        <w:numFmt w:val="decimal"/>
      </w:endnotePr>
      <w:pgSz w:w="11906" w:h="16838"/>
      <w:pgMar w:top="1417" w:right="1417" w:bottom="1417" w:left="1417"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FCF2" w14:textId="77777777" w:rsidR="00A36A94" w:rsidRDefault="00A36A94" w:rsidP="00717108">
      <w:pPr>
        <w:spacing w:after="0" w:line="240" w:lineRule="auto"/>
      </w:pPr>
      <w:r>
        <w:separator/>
      </w:r>
    </w:p>
  </w:endnote>
  <w:endnote w:type="continuationSeparator" w:id="0">
    <w:p w14:paraId="5DE1B704" w14:textId="77777777" w:rsidR="00A36A94" w:rsidRDefault="00A36A94"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F497A" w:themeFill="accent4" w:themeFillShade="BF"/>
      <w:tblCellMar>
        <w:left w:w="115" w:type="dxa"/>
        <w:right w:w="115" w:type="dxa"/>
      </w:tblCellMar>
      <w:tblLook w:val="04A0" w:firstRow="1" w:lastRow="0" w:firstColumn="1" w:lastColumn="0" w:noHBand="0" w:noVBand="1"/>
    </w:tblPr>
    <w:tblGrid>
      <w:gridCol w:w="4536"/>
      <w:gridCol w:w="4536"/>
    </w:tblGrid>
    <w:tr w:rsidR="00CD436B" w14:paraId="14DC5FAB" w14:textId="77777777" w:rsidTr="00CB4367">
      <w:tc>
        <w:tcPr>
          <w:tcW w:w="2500" w:type="pct"/>
          <w:shd w:val="clear" w:color="auto" w:fill="683266"/>
          <w:vAlign w:val="center"/>
        </w:tcPr>
        <w:p w14:paraId="7A2B548C" w14:textId="7CEB0E78" w:rsidR="00CD436B" w:rsidRDefault="00000000">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B39E48217B4427EAD76A1B09948F1C3"/>
              </w:placeholder>
              <w:dataBinding w:prefixMappings="xmlns:ns0='http://purl.org/dc/elements/1.1/' xmlns:ns1='http://schemas.openxmlformats.org/package/2006/metadata/core-properties' " w:xpath="/ns1:coreProperties[1]/ns0:title[1]" w:storeItemID="{6C3C8BC8-F283-45AE-878A-BAB7291924A1}"/>
              <w:text/>
            </w:sdtPr>
            <w:sdtContent>
              <w:r w:rsidR="00CD436B">
                <w:rPr>
                  <w:caps/>
                  <w:color w:val="FFFFFF" w:themeColor="background1"/>
                  <w:sz w:val="18"/>
                  <w:szCs w:val="18"/>
                </w:rPr>
                <w:t>System Design Document</w:t>
              </w:r>
            </w:sdtContent>
          </w:sdt>
        </w:p>
      </w:tc>
      <w:tc>
        <w:tcPr>
          <w:tcW w:w="2500" w:type="pct"/>
          <w:shd w:val="clear" w:color="auto" w:fill="683266"/>
          <w:vAlign w:val="center"/>
        </w:tcPr>
        <w:sdt>
          <w:sdtPr>
            <w:rPr>
              <w:caps/>
              <w:color w:val="FFFFFF" w:themeColor="background1"/>
              <w:sz w:val="18"/>
              <w:szCs w:val="18"/>
            </w:rPr>
            <w:alias w:val="Author"/>
            <w:tag w:val=""/>
            <w:id w:val="-1822267932"/>
            <w:placeholder>
              <w:docPart w:val="368A8DF7DD194751A921D72C92A9EE1E"/>
            </w:placeholder>
            <w:dataBinding w:prefixMappings="xmlns:ns0='http://purl.org/dc/elements/1.1/' xmlns:ns1='http://schemas.openxmlformats.org/package/2006/metadata/core-properties' " w:xpath="/ns1:coreProperties[1]/ns0:creator[1]" w:storeItemID="{6C3C8BC8-F283-45AE-878A-BAB7291924A1}"/>
            <w:text/>
          </w:sdtPr>
          <w:sdtContent>
            <w:p w14:paraId="6B5772CF" w14:textId="5D9F8166" w:rsidR="00CD436B" w:rsidRDefault="00CD436B">
              <w:pPr>
                <w:pStyle w:val="Footer"/>
                <w:tabs>
                  <w:tab w:val="clear" w:pos="4703"/>
                </w:tabs>
                <w:spacing w:before="80" w:after="80"/>
                <w:jc w:val="right"/>
                <w:rPr>
                  <w:caps/>
                  <w:color w:val="FFFFFF" w:themeColor="background1"/>
                  <w:sz w:val="18"/>
                  <w:szCs w:val="18"/>
                </w:rPr>
              </w:pPr>
              <w:r>
                <w:rPr>
                  <w:caps/>
                  <w:color w:val="FFFFFF" w:themeColor="background1"/>
                  <w:sz w:val="18"/>
                  <w:szCs w:val="18"/>
                </w:rPr>
                <w:t>Xxxx</w:t>
              </w:r>
            </w:p>
          </w:sdtContent>
        </w:sdt>
      </w:tc>
    </w:tr>
  </w:tbl>
  <w:p w14:paraId="092A3C05" w14:textId="77777777" w:rsidR="00CD436B" w:rsidRDefault="00CD4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B12D4" w14:textId="77777777" w:rsidR="00A36A94" w:rsidRDefault="00A36A94" w:rsidP="00717108">
      <w:pPr>
        <w:spacing w:after="0" w:line="240" w:lineRule="auto"/>
      </w:pPr>
      <w:r>
        <w:separator/>
      </w:r>
    </w:p>
  </w:footnote>
  <w:footnote w:type="continuationSeparator" w:id="0">
    <w:p w14:paraId="2B9A8020" w14:textId="77777777" w:rsidR="00A36A94" w:rsidRDefault="00A36A94"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9F2B" w14:textId="53321B0B" w:rsidR="00CD436B" w:rsidRDefault="00CD436B">
    <w:pPr>
      <w:pStyle w:val="Header"/>
    </w:pPr>
    <w:r>
      <w:rPr>
        <w:noProof/>
        <w:lang w:eastAsia="nl-NL"/>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801317"/>
    <w:multiLevelType w:val="hybridMultilevel"/>
    <w:tmpl w:val="2390D0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3" w15:restartNumberingAfterBreak="0">
    <w:nsid w:val="0E087EE1"/>
    <w:multiLevelType w:val="multilevel"/>
    <w:tmpl w:val="EA4CEEE0"/>
    <w:lvl w:ilvl="0">
      <w:start w:val="1"/>
      <w:numFmt w:val="decimal"/>
      <w:lvlText w:val="%1"/>
      <w:lvlJc w:val="left"/>
      <w:pPr>
        <w:ind w:left="432" w:hanging="432"/>
      </w:pPr>
      <w:rPr>
        <w:rFonts w:asciiTheme="minorHAnsi" w:hAnsiTheme="minorHAnsi" w:cstheme="minorHAnsi" w:hint="default"/>
        <w:sz w:val="32"/>
      </w:rPr>
    </w:lvl>
    <w:lvl w:ilvl="1">
      <w:start w:val="1"/>
      <w:numFmt w:val="decimal"/>
      <w:pStyle w:val="Heading2"/>
      <w:lvlText w:val="%1.%2"/>
      <w:lvlJc w:val="left"/>
      <w:pPr>
        <w:ind w:left="93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8BD5334"/>
    <w:multiLevelType w:val="hybridMultilevel"/>
    <w:tmpl w:val="7370F5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6" w15:restartNumberingAfterBreak="0">
    <w:nsid w:val="282C4B7B"/>
    <w:multiLevelType w:val="hybridMultilevel"/>
    <w:tmpl w:val="2C6C8578"/>
    <w:lvl w:ilvl="0" w:tplc="FFB46B42">
      <w:start w:val="1"/>
      <w:numFmt w:val="decimal"/>
      <w:lvlText w:val="%1."/>
      <w:lvlJc w:val="left"/>
      <w:pPr>
        <w:ind w:left="720" w:hanging="360"/>
      </w:pPr>
      <w:rPr>
        <w:rFonts w:hint="default"/>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8"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3C237A"/>
    <w:multiLevelType w:val="hybridMultilevel"/>
    <w:tmpl w:val="3BC460A6"/>
    <w:lvl w:ilvl="0" w:tplc="315847F6">
      <w:start w:val="1"/>
      <w:numFmt w:val="decimal"/>
      <w:pStyle w:val="Heading1"/>
      <w:lvlText w:val="%1."/>
      <w:lvlJc w:val="left"/>
      <w:pPr>
        <w:ind w:left="720" w:hanging="360"/>
      </w:pPr>
      <w:rPr>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9E1CE1"/>
    <w:multiLevelType w:val="hybridMultilevel"/>
    <w:tmpl w:val="411E72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21397630">
    <w:abstractNumId w:val="3"/>
  </w:num>
  <w:num w:numId="2" w16cid:durableId="1852059495">
    <w:abstractNumId w:val="12"/>
  </w:num>
  <w:num w:numId="3" w16cid:durableId="413552766">
    <w:abstractNumId w:val="8"/>
  </w:num>
  <w:num w:numId="4" w16cid:durableId="770010695">
    <w:abstractNumId w:val="13"/>
  </w:num>
  <w:num w:numId="5" w16cid:durableId="1527644794">
    <w:abstractNumId w:val="11"/>
  </w:num>
  <w:num w:numId="6" w16cid:durableId="1328943781">
    <w:abstractNumId w:val="0"/>
  </w:num>
  <w:num w:numId="7" w16cid:durableId="1319184732">
    <w:abstractNumId w:val="4"/>
  </w:num>
  <w:num w:numId="8" w16cid:durableId="1884247335">
    <w:abstractNumId w:val="9"/>
  </w:num>
  <w:num w:numId="9" w16cid:durableId="773982248">
    <w:abstractNumId w:val="1"/>
  </w:num>
  <w:num w:numId="10" w16cid:durableId="1517647490">
    <w:abstractNumId w:val="10"/>
  </w:num>
  <w:num w:numId="11" w16cid:durableId="1624338707">
    <w:abstractNumId w:val="6"/>
  </w:num>
  <w:num w:numId="12" w16cid:durableId="16713741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ova,Suzana S.">
    <w15:presenceInfo w15:providerId="AD" w15:userId="S-1-5-21-11087255-1466054374-1897138802-125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proofState w:spelling="clean"/>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10D0D"/>
    <w:rsid w:val="00021918"/>
    <w:rsid w:val="00022DDE"/>
    <w:rsid w:val="0003018A"/>
    <w:rsid w:val="00031454"/>
    <w:rsid w:val="00031519"/>
    <w:rsid w:val="0004180D"/>
    <w:rsid w:val="0005280C"/>
    <w:rsid w:val="00052C7F"/>
    <w:rsid w:val="00056701"/>
    <w:rsid w:val="0005766F"/>
    <w:rsid w:val="00060194"/>
    <w:rsid w:val="000718B1"/>
    <w:rsid w:val="00071F64"/>
    <w:rsid w:val="00077D31"/>
    <w:rsid w:val="00084E6E"/>
    <w:rsid w:val="00087C37"/>
    <w:rsid w:val="0009056A"/>
    <w:rsid w:val="00091998"/>
    <w:rsid w:val="00093A90"/>
    <w:rsid w:val="0009428E"/>
    <w:rsid w:val="000A1166"/>
    <w:rsid w:val="000A1A1A"/>
    <w:rsid w:val="000B11F5"/>
    <w:rsid w:val="000B2427"/>
    <w:rsid w:val="000B4AA8"/>
    <w:rsid w:val="000B5401"/>
    <w:rsid w:val="000C0042"/>
    <w:rsid w:val="000C04C2"/>
    <w:rsid w:val="000C1BD6"/>
    <w:rsid w:val="000C69C5"/>
    <w:rsid w:val="000C6AFE"/>
    <w:rsid w:val="000D20E1"/>
    <w:rsid w:val="000D3093"/>
    <w:rsid w:val="000D4852"/>
    <w:rsid w:val="000D758A"/>
    <w:rsid w:val="000D7CD0"/>
    <w:rsid w:val="000E200E"/>
    <w:rsid w:val="000E72BA"/>
    <w:rsid w:val="000F1AF5"/>
    <w:rsid w:val="000F2654"/>
    <w:rsid w:val="000F59F1"/>
    <w:rsid w:val="000F7016"/>
    <w:rsid w:val="00103B58"/>
    <w:rsid w:val="00106F0D"/>
    <w:rsid w:val="00107891"/>
    <w:rsid w:val="00110415"/>
    <w:rsid w:val="001131BB"/>
    <w:rsid w:val="00120F82"/>
    <w:rsid w:val="00121D3D"/>
    <w:rsid w:val="001256AB"/>
    <w:rsid w:val="00127CF1"/>
    <w:rsid w:val="00133051"/>
    <w:rsid w:val="00141835"/>
    <w:rsid w:val="001423E6"/>
    <w:rsid w:val="00160627"/>
    <w:rsid w:val="001618E7"/>
    <w:rsid w:val="00166648"/>
    <w:rsid w:val="00173490"/>
    <w:rsid w:val="0017546D"/>
    <w:rsid w:val="00185AE6"/>
    <w:rsid w:val="00195401"/>
    <w:rsid w:val="001A1E3B"/>
    <w:rsid w:val="001A5522"/>
    <w:rsid w:val="001A787C"/>
    <w:rsid w:val="001B0965"/>
    <w:rsid w:val="001B2663"/>
    <w:rsid w:val="001C06A3"/>
    <w:rsid w:val="001C0FBD"/>
    <w:rsid w:val="001C2FEB"/>
    <w:rsid w:val="001C3894"/>
    <w:rsid w:val="001C673B"/>
    <w:rsid w:val="001C772E"/>
    <w:rsid w:val="001D72C8"/>
    <w:rsid w:val="001E5728"/>
    <w:rsid w:val="001F1268"/>
    <w:rsid w:val="001F13CD"/>
    <w:rsid w:val="001F1B0D"/>
    <w:rsid w:val="001F3919"/>
    <w:rsid w:val="001F7292"/>
    <w:rsid w:val="00200644"/>
    <w:rsid w:val="00202A37"/>
    <w:rsid w:val="002060B1"/>
    <w:rsid w:val="002073BB"/>
    <w:rsid w:val="002162BC"/>
    <w:rsid w:val="0022023C"/>
    <w:rsid w:val="00220BF3"/>
    <w:rsid w:val="002216DA"/>
    <w:rsid w:val="00221843"/>
    <w:rsid w:val="00223524"/>
    <w:rsid w:val="00232BFC"/>
    <w:rsid w:val="002424AE"/>
    <w:rsid w:val="00245C17"/>
    <w:rsid w:val="0024640C"/>
    <w:rsid w:val="0024668F"/>
    <w:rsid w:val="00247A04"/>
    <w:rsid w:val="00251EFA"/>
    <w:rsid w:val="00252197"/>
    <w:rsid w:val="00253C5B"/>
    <w:rsid w:val="00253CD0"/>
    <w:rsid w:val="00257D23"/>
    <w:rsid w:val="0026138D"/>
    <w:rsid w:val="002640A0"/>
    <w:rsid w:val="00267313"/>
    <w:rsid w:val="00285A99"/>
    <w:rsid w:val="00294DA6"/>
    <w:rsid w:val="002965E6"/>
    <w:rsid w:val="0029687E"/>
    <w:rsid w:val="002B02F8"/>
    <w:rsid w:val="002B064C"/>
    <w:rsid w:val="002B3A4F"/>
    <w:rsid w:val="002B5609"/>
    <w:rsid w:val="002B681F"/>
    <w:rsid w:val="002B7A6E"/>
    <w:rsid w:val="002C252C"/>
    <w:rsid w:val="002D324D"/>
    <w:rsid w:val="002D5CEF"/>
    <w:rsid w:val="002E0325"/>
    <w:rsid w:val="002E22E0"/>
    <w:rsid w:val="002E52D4"/>
    <w:rsid w:val="002F0268"/>
    <w:rsid w:val="002F2AF8"/>
    <w:rsid w:val="002F350D"/>
    <w:rsid w:val="002F4B75"/>
    <w:rsid w:val="00301F51"/>
    <w:rsid w:val="003021E8"/>
    <w:rsid w:val="0031066E"/>
    <w:rsid w:val="00310867"/>
    <w:rsid w:val="00315D2F"/>
    <w:rsid w:val="00317283"/>
    <w:rsid w:val="00317BB0"/>
    <w:rsid w:val="00320F75"/>
    <w:rsid w:val="0032318E"/>
    <w:rsid w:val="00325355"/>
    <w:rsid w:val="00326B98"/>
    <w:rsid w:val="00345A1A"/>
    <w:rsid w:val="00365426"/>
    <w:rsid w:val="00372F66"/>
    <w:rsid w:val="0037463D"/>
    <w:rsid w:val="0037626C"/>
    <w:rsid w:val="003823A3"/>
    <w:rsid w:val="003836F9"/>
    <w:rsid w:val="0038776A"/>
    <w:rsid w:val="00394052"/>
    <w:rsid w:val="00397C13"/>
    <w:rsid w:val="00397C51"/>
    <w:rsid w:val="003A2F76"/>
    <w:rsid w:val="003A7812"/>
    <w:rsid w:val="003B70AD"/>
    <w:rsid w:val="003C420E"/>
    <w:rsid w:val="003C5F63"/>
    <w:rsid w:val="003D0660"/>
    <w:rsid w:val="003D5A4D"/>
    <w:rsid w:val="003D6BE3"/>
    <w:rsid w:val="003D70AF"/>
    <w:rsid w:val="003E4913"/>
    <w:rsid w:val="003E4924"/>
    <w:rsid w:val="003F0FED"/>
    <w:rsid w:val="003F2E4D"/>
    <w:rsid w:val="00416526"/>
    <w:rsid w:val="004216D8"/>
    <w:rsid w:val="00422968"/>
    <w:rsid w:val="00423FC7"/>
    <w:rsid w:val="0042494B"/>
    <w:rsid w:val="00434A59"/>
    <w:rsid w:val="00434EE0"/>
    <w:rsid w:val="00435131"/>
    <w:rsid w:val="00440C87"/>
    <w:rsid w:val="00442670"/>
    <w:rsid w:val="0044546D"/>
    <w:rsid w:val="0044718D"/>
    <w:rsid w:val="0045798B"/>
    <w:rsid w:val="004601E1"/>
    <w:rsid w:val="00464438"/>
    <w:rsid w:val="00466355"/>
    <w:rsid w:val="00470B12"/>
    <w:rsid w:val="00471F7B"/>
    <w:rsid w:val="0047360E"/>
    <w:rsid w:val="00476377"/>
    <w:rsid w:val="00480080"/>
    <w:rsid w:val="00491301"/>
    <w:rsid w:val="00491D02"/>
    <w:rsid w:val="004A08B4"/>
    <w:rsid w:val="004A2079"/>
    <w:rsid w:val="004A3226"/>
    <w:rsid w:val="004A71BA"/>
    <w:rsid w:val="004B1C04"/>
    <w:rsid w:val="004B4463"/>
    <w:rsid w:val="004B5E2F"/>
    <w:rsid w:val="004C01F4"/>
    <w:rsid w:val="004C2563"/>
    <w:rsid w:val="004C2B49"/>
    <w:rsid w:val="004C3876"/>
    <w:rsid w:val="004C5858"/>
    <w:rsid w:val="004D3421"/>
    <w:rsid w:val="004D4C74"/>
    <w:rsid w:val="004D6679"/>
    <w:rsid w:val="004E27DD"/>
    <w:rsid w:val="004E36DD"/>
    <w:rsid w:val="004E44DF"/>
    <w:rsid w:val="004F48B9"/>
    <w:rsid w:val="004F6478"/>
    <w:rsid w:val="004F6BAC"/>
    <w:rsid w:val="00507B43"/>
    <w:rsid w:val="0051129A"/>
    <w:rsid w:val="00512DC3"/>
    <w:rsid w:val="00521EA3"/>
    <w:rsid w:val="00521FA3"/>
    <w:rsid w:val="00523AA6"/>
    <w:rsid w:val="00523C02"/>
    <w:rsid w:val="00523D73"/>
    <w:rsid w:val="0052467F"/>
    <w:rsid w:val="00524C3D"/>
    <w:rsid w:val="00530FC6"/>
    <w:rsid w:val="00533896"/>
    <w:rsid w:val="00537AD6"/>
    <w:rsid w:val="0054484E"/>
    <w:rsid w:val="00544BDC"/>
    <w:rsid w:val="00550A89"/>
    <w:rsid w:val="005518C1"/>
    <w:rsid w:val="005548CC"/>
    <w:rsid w:val="005552EC"/>
    <w:rsid w:val="00557607"/>
    <w:rsid w:val="00560714"/>
    <w:rsid w:val="00562E37"/>
    <w:rsid w:val="0056331D"/>
    <w:rsid w:val="005711BF"/>
    <w:rsid w:val="0057204A"/>
    <w:rsid w:val="00573295"/>
    <w:rsid w:val="005737D9"/>
    <w:rsid w:val="005742EC"/>
    <w:rsid w:val="0057541F"/>
    <w:rsid w:val="00576EC0"/>
    <w:rsid w:val="00580514"/>
    <w:rsid w:val="005873D6"/>
    <w:rsid w:val="005941AB"/>
    <w:rsid w:val="00597035"/>
    <w:rsid w:val="00597320"/>
    <w:rsid w:val="005A1154"/>
    <w:rsid w:val="005A1231"/>
    <w:rsid w:val="005B1518"/>
    <w:rsid w:val="005B41D7"/>
    <w:rsid w:val="005C1ECC"/>
    <w:rsid w:val="005C3E60"/>
    <w:rsid w:val="005C4D71"/>
    <w:rsid w:val="005C5985"/>
    <w:rsid w:val="005D00D5"/>
    <w:rsid w:val="005D1099"/>
    <w:rsid w:val="005D212A"/>
    <w:rsid w:val="005D6B64"/>
    <w:rsid w:val="005F25EC"/>
    <w:rsid w:val="005F4539"/>
    <w:rsid w:val="00602F33"/>
    <w:rsid w:val="0060392C"/>
    <w:rsid w:val="006066E8"/>
    <w:rsid w:val="006072AE"/>
    <w:rsid w:val="006101E3"/>
    <w:rsid w:val="00610D90"/>
    <w:rsid w:val="006137F3"/>
    <w:rsid w:val="00613A23"/>
    <w:rsid w:val="00615B70"/>
    <w:rsid w:val="006170FA"/>
    <w:rsid w:val="006249C1"/>
    <w:rsid w:val="006302F9"/>
    <w:rsid w:val="006354E7"/>
    <w:rsid w:val="0063736A"/>
    <w:rsid w:val="00640CFA"/>
    <w:rsid w:val="00643826"/>
    <w:rsid w:val="00644266"/>
    <w:rsid w:val="006445DB"/>
    <w:rsid w:val="00644A59"/>
    <w:rsid w:val="00647509"/>
    <w:rsid w:val="00673BA3"/>
    <w:rsid w:val="00673CB6"/>
    <w:rsid w:val="0067439F"/>
    <w:rsid w:val="00675496"/>
    <w:rsid w:val="006756CE"/>
    <w:rsid w:val="00676885"/>
    <w:rsid w:val="006778CE"/>
    <w:rsid w:val="00686AD9"/>
    <w:rsid w:val="006900D9"/>
    <w:rsid w:val="006A02BF"/>
    <w:rsid w:val="006B1D8F"/>
    <w:rsid w:val="006B23D3"/>
    <w:rsid w:val="006B5DD3"/>
    <w:rsid w:val="006C2AF4"/>
    <w:rsid w:val="006C2E06"/>
    <w:rsid w:val="006C2F3E"/>
    <w:rsid w:val="006C70A1"/>
    <w:rsid w:val="006D17F9"/>
    <w:rsid w:val="006D22C7"/>
    <w:rsid w:val="006E3E7E"/>
    <w:rsid w:val="006E3F47"/>
    <w:rsid w:val="006F10C1"/>
    <w:rsid w:val="006F1D0E"/>
    <w:rsid w:val="006F2D6F"/>
    <w:rsid w:val="00701E42"/>
    <w:rsid w:val="007072D7"/>
    <w:rsid w:val="00711C2F"/>
    <w:rsid w:val="0071498E"/>
    <w:rsid w:val="00717108"/>
    <w:rsid w:val="00720A5E"/>
    <w:rsid w:val="0072464D"/>
    <w:rsid w:val="0072574F"/>
    <w:rsid w:val="007328BF"/>
    <w:rsid w:val="00734F5C"/>
    <w:rsid w:val="0075563B"/>
    <w:rsid w:val="007577F1"/>
    <w:rsid w:val="0076082F"/>
    <w:rsid w:val="0076589F"/>
    <w:rsid w:val="0076624E"/>
    <w:rsid w:val="00766276"/>
    <w:rsid w:val="0076731C"/>
    <w:rsid w:val="00770A7D"/>
    <w:rsid w:val="00771FF9"/>
    <w:rsid w:val="00772DC2"/>
    <w:rsid w:val="00774682"/>
    <w:rsid w:val="007760B1"/>
    <w:rsid w:val="007767D7"/>
    <w:rsid w:val="00781CA5"/>
    <w:rsid w:val="007854C0"/>
    <w:rsid w:val="007A4E76"/>
    <w:rsid w:val="007B76B0"/>
    <w:rsid w:val="007C34DF"/>
    <w:rsid w:val="007C3B64"/>
    <w:rsid w:val="007D1227"/>
    <w:rsid w:val="007D52B2"/>
    <w:rsid w:val="007E15E3"/>
    <w:rsid w:val="007E62C9"/>
    <w:rsid w:val="007F2A14"/>
    <w:rsid w:val="007F3551"/>
    <w:rsid w:val="00805947"/>
    <w:rsid w:val="008204D8"/>
    <w:rsid w:val="00822095"/>
    <w:rsid w:val="00830702"/>
    <w:rsid w:val="00831E9D"/>
    <w:rsid w:val="00835AE8"/>
    <w:rsid w:val="008415A0"/>
    <w:rsid w:val="0084632C"/>
    <w:rsid w:val="0085237C"/>
    <w:rsid w:val="00857B7B"/>
    <w:rsid w:val="0087320A"/>
    <w:rsid w:val="00875754"/>
    <w:rsid w:val="00877B09"/>
    <w:rsid w:val="00881331"/>
    <w:rsid w:val="00891502"/>
    <w:rsid w:val="008932B4"/>
    <w:rsid w:val="00895310"/>
    <w:rsid w:val="008A0958"/>
    <w:rsid w:val="008A1381"/>
    <w:rsid w:val="008A1F7D"/>
    <w:rsid w:val="008B30EB"/>
    <w:rsid w:val="008B7166"/>
    <w:rsid w:val="008C02D1"/>
    <w:rsid w:val="008C2549"/>
    <w:rsid w:val="008C61D8"/>
    <w:rsid w:val="008E0120"/>
    <w:rsid w:val="008E4548"/>
    <w:rsid w:val="008F0350"/>
    <w:rsid w:val="008F79A8"/>
    <w:rsid w:val="009016E8"/>
    <w:rsid w:val="00902D38"/>
    <w:rsid w:val="009030CA"/>
    <w:rsid w:val="009049DF"/>
    <w:rsid w:val="009054B3"/>
    <w:rsid w:val="00905C6A"/>
    <w:rsid w:val="0090660F"/>
    <w:rsid w:val="009109E3"/>
    <w:rsid w:val="009160AD"/>
    <w:rsid w:val="009162BA"/>
    <w:rsid w:val="0091686D"/>
    <w:rsid w:val="0091728C"/>
    <w:rsid w:val="00920DA7"/>
    <w:rsid w:val="00930319"/>
    <w:rsid w:val="00937FC7"/>
    <w:rsid w:val="009408B2"/>
    <w:rsid w:val="00940D1A"/>
    <w:rsid w:val="009433F0"/>
    <w:rsid w:val="00946614"/>
    <w:rsid w:val="00955C89"/>
    <w:rsid w:val="009574B2"/>
    <w:rsid w:val="00960530"/>
    <w:rsid w:val="00964153"/>
    <w:rsid w:val="00982EBE"/>
    <w:rsid w:val="00985532"/>
    <w:rsid w:val="00985BBA"/>
    <w:rsid w:val="009921C1"/>
    <w:rsid w:val="0099279A"/>
    <w:rsid w:val="009955A0"/>
    <w:rsid w:val="0099758C"/>
    <w:rsid w:val="009A1D7E"/>
    <w:rsid w:val="009B09FE"/>
    <w:rsid w:val="009B343B"/>
    <w:rsid w:val="009B50D8"/>
    <w:rsid w:val="009B6158"/>
    <w:rsid w:val="009C7D54"/>
    <w:rsid w:val="009D080B"/>
    <w:rsid w:val="009D2E48"/>
    <w:rsid w:val="009D3E79"/>
    <w:rsid w:val="009D4CD0"/>
    <w:rsid w:val="009D5E58"/>
    <w:rsid w:val="009D66F2"/>
    <w:rsid w:val="009E3049"/>
    <w:rsid w:val="009E33C7"/>
    <w:rsid w:val="009E58D3"/>
    <w:rsid w:val="009E58E7"/>
    <w:rsid w:val="009E6872"/>
    <w:rsid w:val="009F1CD9"/>
    <w:rsid w:val="009F3D87"/>
    <w:rsid w:val="009F6CB0"/>
    <w:rsid w:val="009F7975"/>
    <w:rsid w:val="00A016D5"/>
    <w:rsid w:val="00A033A5"/>
    <w:rsid w:val="00A15411"/>
    <w:rsid w:val="00A20638"/>
    <w:rsid w:val="00A36A94"/>
    <w:rsid w:val="00A37868"/>
    <w:rsid w:val="00A37BF3"/>
    <w:rsid w:val="00A405F2"/>
    <w:rsid w:val="00A46CD5"/>
    <w:rsid w:val="00A47A61"/>
    <w:rsid w:val="00A519B8"/>
    <w:rsid w:val="00A54E5D"/>
    <w:rsid w:val="00A55D6F"/>
    <w:rsid w:val="00A56FF6"/>
    <w:rsid w:val="00A61697"/>
    <w:rsid w:val="00A61B03"/>
    <w:rsid w:val="00A654ED"/>
    <w:rsid w:val="00A70E32"/>
    <w:rsid w:val="00A7313C"/>
    <w:rsid w:val="00A745E0"/>
    <w:rsid w:val="00A75C82"/>
    <w:rsid w:val="00A83730"/>
    <w:rsid w:val="00A83835"/>
    <w:rsid w:val="00A922CE"/>
    <w:rsid w:val="00A9436B"/>
    <w:rsid w:val="00A964F6"/>
    <w:rsid w:val="00A97626"/>
    <w:rsid w:val="00AA31A8"/>
    <w:rsid w:val="00AA7482"/>
    <w:rsid w:val="00AB1294"/>
    <w:rsid w:val="00AB413F"/>
    <w:rsid w:val="00AB7BF5"/>
    <w:rsid w:val="00AC397C"/>
    <w:rsid w:val="00AC5168"/>
    <w:rsid w:val="00AC5FA7"/>
    <w:rsid w:val="00AD7BF6"/>
    <w:rsid w:val="00AE46F8"/>
    <w:rsid w:val="00AF3BF7"/>
    <w:rsid w:val="00AF4282"/>
    <w:rsid w:val="00B035D5"/>
    <w:rsid w:val="00B06788"/>
    <w:rsid w:val="00B12C60"/>
    <w:rsid w:val="00B13A2A"/>
    <w:rsid w:val="00B20064"/>
    <w:rsid w:val="00B225EF"/>
    <w:rsid w:val="00B24928"/>
    <w:rsid w:val="00B47619"/>
    <w:rsid w:val="00B549B3"/>
    <w:rsid w:val="00B6337D"/>
    <w:rsid w:val="00B65A09"/>
    <w:rsid w:val="00B67410"/>
    <w:rsid w:val="00B7070B"/>
    <w:rsid w:val="00B708B7"/>
    <w:rsid w:val="00B8070C"/>
    <w:rsid w:val="00B823AB"/>
    <w:rsid w:val="00B842AF"/>
    <w:rsid w:val="00B90BB7"/>
    <w:rsid w:val="00B90D46"/>
    <w:rsid w:val="00B95103"/>
    <w:rsid w:val="00BA0929"/>
    <w:rsid w:val="00BA40C4"/>
    <w:rsid w:val="00BA629E"/>
    <w:rsid w:val="00BB122D"/>
    <w:rsid w:val="00BC0621"/>
    <w:rsid w:val="00BC2354"/>
    <w:rsid w:val="00BC5C54"/>
    <w:rsid w:val="00BC5DAE"/>
    <w:rsid w:val="00BC64E0"/>
    <w:rsid w:val="00BC6979"/>
    <w:rsid w:val="00BC7F88"/>
    <w:rsid w:val="00BD062B"/>
    <w:rsid w:val="00BD0CA8"/>
    <w:rsid w:val="00BD1E9E"/>
    <w:rsid w:val="00BD4EFB"/>
    <w:rsid w:val="00BD529C"/>
    <w:rsid w:val="00BE00D6"/>
    <w:rsid w:val="00BE439C"/>
    <w:rsid w:val="00BE43C9"/>
    <w:rsid w:val="00BE5918"/>
    <w:rsid w:val="00BE5BB8"/>
    <w:rsid w:val="00BE73F9"/>
    <w:rsid w:val="00BF28DB"/>
    <w:rsid w:val="00BF42F9"/>
    <w:rsid w:val="00C01918"/>
    <w:rsid w:val="00C02502"/>
    <w:rsid w:val="00C028A1"/>
    <w:rsid w:val="00C047BA"/>
    <w:rsid w:val="00C1536A"/>
    <w:rsid w:val="00C24343"/>
    <w:rsid w:val="00C32689"/>
    <w:rsid w:val="00C329EA"/>
    <w:rsid w:val="00C34EE5"/>
    <w:rsid w:val="00C363BA"/>
    <w:rsid w:val="00C42225"/>
    <w:rsid w:val="00C51BCE"/>
    <w:rsid w:val="00C624CE"/>
    <w:rsid w:val="00C62789"/>
    <w:rsid w:val="00C6340C"/>
    <w:rsid w:val="00C63714"/>
    <w:rsid w:val="00C640E8"/>
    <w:rsid w:val="00C713A5"/>
    <w:rsid w:val="00C7244C"/>
    <w:rsid w:val="00C72488"/>
    <w:rsid w:val="00C73DEE"/>
    <w:rsid w:val="00C74CC7"/>
    <w:rsid w:val="00C75146"/>
    <w:rsid w:val="00C96E7C"/>
    <w:rsid w:val="00CA3E8D"/>
    <w:rsid w:val="00CA4352"/>
    <w:rsid w:val="00CA7EDC"/>
    <w:rsid w:val="00CB0A39"/>
    <w:rsid w:val="00CB1B6C"/>
    <w:rsid w:val="00CB1D62"/>
    <w:rsid w:val="00CB4367"/>
    <w:rsid w:val="00CB6277"/>
    <w:rsid w:val="00CC2B37"/>
    <w:rsid w:val="00CC3D3F"/>
    <w:rsid w:val="00CD1704"/>
    <w:rsid w:val="00CD1A52"/>
    <w:rsid w:val="00CD34D1"/>
    <w:rsid w:val="00CD3944"/>
    <w:rsid w:val="00CD436B"/>
    <w:rsid w:val="00CD4A96"/>
    <w:rsid w:val="00CE015F"/>
    <w:rsid w:val="00CE07CC"/>
    <w:rsid w:val="00CE2A59"/>
    <w:rsid w:val="00CE592F"/>
    <w:rsid w:val="00CE6353"/>
    <w:rsid w:val="00CF0296"/>
    <w:rsid w:val="00CF7969"/>
    <w:rsid w:val="00D03B6F"/>
    <w:rsid w:val="00D05E64"/>
    <w:rsid w:val="00D07CD7"/>
    <w:rsid w:val="00D10908"/>
    <w:rsid w:val="00D13896"/>
    <w:rsid w:val="00D23A01"/>
    <w:rsid w:val="00D33480"/>
    <w:rsid w:val="00D41BAA"/>
    <w:rsid w:val="00D43A38"/>
    <w:rsid w:val="00D43A3F"/>
    <w:rsid w:val="00D44181"/>
    <w:rsid w:val="00D55A66"/>
    <w:rsid w:val="00D610A3"/>
    <w:rsid w:val="00D614C9"/>
    <w:rsid w:val="00D639D9"/>
    <w:rsid w:val="00D67B3D"/>
    <w:rsid w:val="00D706C6"/>
    <w:rsid w:val="00D708E9"/>
    <w:rsid w:val="00D7324F"/>
    <w:rsid w:val="00D7421B"/>
    <w:rsid w:val="00D85BFB"/>
    <w:rsid w:val="00D95F4E"/>
    <w:rsid w:val="00DA14B6"/>
    <w:rsid w:val="00DA26A0"/>
    <w:rsid w:val="00DA5205"/>
    <w:rsid w:val="00DA5F61"/>
    <w:rsid w:val="00DA71A6"/>
    <w:rsid w:val="00DB4DFF"/>
    <w:rsid w:val="00DC1E28"/>
    <w:rsid w:val="00DC2871"/>
    <w:rsid w:val="00DC3B9C"/>
    <w:rsid w:val="00DC4F69"/>
    <w:rsid w:val="00DC7048"/>
    <w:rsid w:val="00DD112C"/>
    <w:rsid w:val="00DD1C1F"/>
    <w:rsid w:val="00DD22D6"/>
    <w:rsid w:val="00DD32A1"/>
    <w:rsid w:val="00DD4255"/>
    <w:rsid w:val="00DD7918"/>
    <w:rsid w:val="00DE0AAA"/>
    <w:rsid w:val="00DE2309"/>
    <w:rsid w:val="00DE4EE4"/>
    <w:rsid w:val="00DF0CBB"/>
    <w:rsid w:val="00DF6A20"/>
    <w:rsid w:val="00E0734C"/>
    <w:rsid w:val="00E11D9D"/>
    <w:rsid w:val="00E132DD"/>
    <w:rsid w:val="00E14137"/>
    <w:rsid w:val="00E14477"/>
    <w:rsid w:val="00E14478"/>
    <w:rsid w:val="00E27963"/>
    <w:rsid w:val="00E30C5D"/>
    <w:rsid w:val="00E41477"/>
    <w:rsid w:val="00E41CDB"/>
    <w:rsid w:val="00E47109"/>
    <w:rsid w:val="00E57C44"/>
    <w:rsid w:val="00E62F82"/>
    <w:rsid w:val="00E6324D"/>
    <w:rsid w:val="00E64B8E"/>
    <w:rsid w:val="00E668E3"/>
    <w:rsid w:val="00E66D70"/>
    <w:rsid w:val="00E71CFF"/>
    <w:rsid w:val="00E75D3F"/>
    <w:rsid w:val="00E7610A"/>
    <w:rsid w:val="00E819FE"/>
    <w:rsid w:val="00E81DA7"/>
    <w:rsid w:val="00E8418C"/>
    <w:rsid w:val="00E8506A"/>
    <w:rsid w:val="00E853C6"/>
    <w:rsid w:val="00E90731"/>
    <w:rsid w:val="00E97CC7"/>
    <w:rsid w:val="00EA0469"/>
    <w:rsid w:val="00EB0431"/>
    <w:rsid w:val="00EB24DA"/>
    <w:rsid w:val="00EB4007"/>
    <w:rsid w:val="00EB6800"/>
    <w:rsid w:val="00EB69D6"/>
    <w:rsid w:val="00EB7B02"/>
    <w:rsid w:val="00EC0490"/>
    <w:rsid w:val="00EC7C7A"/>
    <w:rsid w:val="00ED1B44"/>
    <w:rsid w:val="00ED3A70"/>
    <w:rsid w:val="00EE04D9"/>
    <w:rsid w:val="00EE0819"/>
    <w:rsid w:val="00EE6E08"/>
    <w:rsid w:val="00EF2F97"/>
    <w:rsid w:val="00EF345E"/>
    <w:rsid w:val="00F010F9"/>
    <w:rsid w:val="00F03951"/>
    <w:rsid w:val="00F05344"/>
    <w:rsid w:val="00F11C76"/>
    <w:rsid w:val="00F1612D"/>
    <w:rsid w:val="00F16AE0"/>
    <w:rsid w:val="00F17D7F"/>
    <w:rsid w:val="00F20CD0"/>
    <w:rsid w:val="00F21E29"/>
    <w:rsid w:val="00F22550"/>
    <w:rsid w:val="00F252EC"/>
    <w:rsid w:val="00F30DCC"/>
    <w:rsid w:val="00F31782"/>
    <w:rsid w:val="00F32EB6"/>
    <w:rsid w:val="00F3429D"/>
    <w:rsid w:val="00F40CC5"/>
    <w:rsid w:val="00F427B2"/>
    <w:rsid w:val="00F47BAE"/>
    <w:rsid w:val="00F64B9C"/>
    <w:rsid w:val="00F67509"/>
    <w:rsid w:val="00F76447"/>
    <w:rsid w:val="00F92909"/>
    <w:rsid w:val="00F938E1"/>
    <w:rsid w:val="00F960E6"/>
    <w:rsid w:val="00F97986"/>
    <w:rsid w:val="00F97F9F"/>
    <w:rsid w:val="00FA007D"/>
    <w:rsid w:val="00FA10DE"/>
    <w:rsid w:val="00FA163F"/>
    <w:rsid w:val="00FA3222"/>
    <w:rsid w:val="00FA5C00"/>
    <w:rsid w:val="00FA7B0F"/>
    <w:rsid w:val="00FB26A4"/>
    <w:rsid w:val="00FB43D0"/>
    <w:rsid w:val="00FC1BD0"/>
    <w:rsid w:val="00FC1F4B"/>
    <w:rsid w:val="00FC3926"/>
    <w:rsid w:val="00FC6511"/>
    <w:rsid w:val="00FC6C5C"/>
    <w:rsid w:val="00FD2D71"/>
    <w:rsid w:val="00FD538B"/>
    <w:rsid w:val="00FE24A4"/>
    <w:rsid w:val="00FE6C8B"/>
    <w:rsid w:val="00FF0876"/>
    <w:rsid w:val="00FF475A"/>
    <w:rsid w:val="00FF6B45"/>
    <w:rsid w:val="00F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3016C9"/>
  <w15:docId w15:val="{FB7BEDB7-0D0A-4052-9B6D-048C5832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858"/>
    <w:pPr>
      <w:keepNext/>
      <w:keepLines/>
      <w:numPr>
        <w:numId w:val="8"/>
      </w:numPr>
      <w:spacing w:before="240" w:after="0"/>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Heading1"/>
    <w:next w:val="Normal"/>
    <w:link w:val="Heading2Char"/>
    <w:autoRedefine/>
    <w:uiPriority w:val="9"/>
    <w:qFormat/>
    <w:rsid w:val="00FB43D0"/>
    <w:pPr>
      <w:numPr>
        <w:ilvl w:val="1"/>
        <w:numId w:val="1"/>
      </w:numPr>
      <w:spacing w:before="40"/>
      <w:ind w:left="846"/>
      <w:outlineLvl w:val="1"/>
    </w:pPr>
    <w:rPr>
      <w:sz w:val="26"/>
      <w:szCs w:val="26"/>
    </w:rPr>
  </w:style>
  <w:style w:type="paragraph" w:styleId="Heading3">
    <w:name w:val="heading 3"/>
    <w:basedOn w:val="Normal"/>
    <w:next w:val="Normal"/>
    <w:link w:val="Heading3Char"/>
    <w:autoRedefine/>
    <w:uiPriority w:val="9"/>
    <w:qFormat/>
    <w:rsid w:val="005C5985"/>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qFormat/>
    <w:rsid w:val="004A71BA"/>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0392C"/>
    <w:pPr>
      <w:spacing w:after="0" w:line="240" w:lineRule="auto"/>
      <w:contextualSpacing/>
    </w:pPr>
    <w:rPr>
      <w:rFonts w:eastAsia="Calibri Light"/>
      <w:b/>
      <w:spacing w:val="-10"/>
      <w:kern w:val="1"/>
      <w:sz w:val="24"/>
      <w:lang w:val="en-US"/>
    </w:rPr>
  </w:style>
  <w:style w:type="paragraph" w:styleId="NormalWeb">
    <w:name w:val="Normal (Web)"/>
    <w:basedOn w:val="Normal"/>
    <w:qFormat/>
    <w:rsid w:val="00AF3B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basedOn w:val="DefaultParagraphFont"/>
    <w:link w:val="Heading1"/>
    <w:uiPriority w:val="9"/>
    <w:rsid w:val="004C5858"/>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basedOn w:val="DefaultParagraphFont"/>
    <w:link w:val="Heading2"/>
    <w:uiPriority w:val="9"/>
    <w:rsid w:val="00FB43D0"/>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5C5985"/>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 w:type="paragraph" w:styleId="TOC3">
    <w:name w:val="toc 3"/>
    <w:basedOn w:val="Normal"/>
    <w:next w:val="Normal"/>
    <w:autoRedefine/>
    <w:uiPriority w:val="39"/>
    <w:rsid w:val="004C5858"/>
    <w:pPr>
      <w:spacing w:after="100"/>
      <w:ind w:left="440"/>
    </w:pPr>
  </w:style>
  <w:style w:type="paragraph" w:styleId="Subtitle">
    <w:name w:val="Subtitle"/>
    <w:basedOn w:val="Normal"/>
    <w:next w:val="Normal"/>
    <w:link w:val="SubtitleChar"/>
    <w:uiPriority w:val="11"/>
    <w:qFormat/>
    <w:rsid w:val="00675496"/>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75496"/>
    <w:rPr>
      <w:rFonts w:asciiTheme="minorHAnsi"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sparxsystems.eu/resources/project-development-with-uml-and-e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lucidchart.com/pages/uml-sequence-diagra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barrgroup.com/embedded-systems/how-to/coding-state-machin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online.visual-paradigm.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BA32DF6DED4DC2BE2F56877852A4E8"/>
        <w:category>
          <w:name w:val="General"/>
          <w:gallery w:val="placeholder"/>
        </w:category>
        <w:types>
          <w:type w:val="bbPlcHdr"/>
        </w:types>
        <w:behaviors>
          <w:behavior w:val="content"/>
        </w:behaviors>
        <w:guid w:val="{A9B26376-2F88-419F-B2E7-669A732B77A9}"/>
      </w:docPartPr>
      <w:docPartBody>
        <w:p w:rsidR="003B34AE" w:rsidRDefault="00ED4B9D" w:rsidP="00ED4B9D">
          <w:pPr>
            <w:pStyle w:val="5DBA32DF6DED4DC2BE2F56877852A4E8"/>
          </w:pPr>
          <w:r>
            <w:rPr>
              <w:rFonts w:asciiTheme="majorHAnsi" w:hAnsiTheme="majorHAnsi"/>
              <w:color w:val="FFFFFF" w:themeColor="background1"/>
              <w:sz w:val="96"/>
              <w:szCs w:val="96"/>
            </w:rPr>
            <w:t>[Document title]</w:t>
          </w:r>
        </w:p>
      </w:docPartBody>
    </w:docPart>
    <w:docPart>
      <w:docPartPr>
        <w:name w:val="7F35D949482D49DBA21B86190B5368CB"/>
        <w:category>
          <w:name w:val="General"/>
          <w:gallery w:val="placeholder"/>
        </w:category>
        <w:types>
          <w:type w:val="bbPlcHdr"/>
        </w:types>
        <w:behaviors>
          <w:behavior w:val="content"/>
        </w:behaviors>
        <w:guid w:val="{8EECC4A2-E6D5-4528-B251-AC1D38013AC6}"/>
      </w:docPartPr>
      <w:docPartBody>
        <w:p w:rsidR="003B34AE" w:rsidRDefault="00ED4B9D" w:rsidP="00ED4B9D">
          <w:pPr>
            <w:pStyle w:val="7F35D949482D49DBA21B86190B5368CB"/>
          </w:pPr>
          <w:r>
            <w:rPr>
              <w:color w:val="FFFFFF" w:themeColor="background1"/>
            </w:rPr>
            <w:t>[Author name]</w:t>
          </w:r>
        </w:p>
      </w:docPartBody>
    </w:docPart>
    <w:docPart>
      <w:docPartPr>
        <w:name w:val="7B39E48217B4427EAD76A1B09948F1C3"/>
        <w:category>
          <w:name w:val="General"/>
          <w:gallery w:val="placeholder"/>
        </w:category>
        <w:types>
          <w:type w:val="bbPlcHdr"/>
        </w:types>
        <w:behaviors>
          <w:behavior w:val="content"/>
        </w:behaviors>
        <w:guid w:val="{A47FF339-E4A4-460A-93E8-9A23B1B008E1}"/>
      </w:docPartPr>
      <w:docPartBody>
        <w:p w:rsidR="003B34AE" w:rsidRDefault="00ED4B9D" w:rsidP="00ED4B9D">
          <w:pPr>
            <w:pStyle w:val="7B39E48217B4427EAD76A1B09948F1C3"/>
          </w:pPr>
          <w:r>
            <w:rPr>
              <w:caps/>
              <w:color w:val="FFFFFF" w:themeColor="background1"/>
              <w:sz w:val="18"/>
              <w:szCs w:val="18"/>
            </w:rPr>
            <w:t>[Document title]</w:t>
          </w:r>
        </w:p>
      </w:docPartBody>
    </w:docPart>
    <w:docPart>
      <w:docPartPr>
        <w:name w:val="368A8DF7DD194751A921D72C92A9EE1E"/>
        <w:category>
          <w:name w:val="General"/>
          <w:gallery w:val="placeholder"/>
        </w:category>
        <w:types>
          <w:type w:val="bbPlcHdr"/>
        </w:types>
        <w:behaviors>
          <w:behavior w:val="content"/>
        </w:behaviors>
        <w:guid w:val="{7D8400F2-5A44-48D6-A0A3-28DCB1E49265}"/>
      </w:docPartPr>
      <w:docPartBody>
        <w:p w:rsidR="003B34AE" w:rsidRDefault="00ED4B9D" w:rsidP="00ED4B9D">
          <w:pPr>
            <w:pStyle w:val="368A8DF7DD194751A921D72C92A9EE1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B9D"/>
    <w:rsid w:val="00041A68"/>
    <w:rsid w:val="00151592"/>
    <w:rsid w:val="002E5752"/>
    <w:rsid w:val="003B34AE"/>
    <w:rsid w:val="00671991"/>
    <w:rsid w:val="007412EA"/>
    <w:rsid w:val="007B01B2"/>
    <w:rsid w:val="00836CEC"/>
    <w:rsid w:val="00873C61"/>
    <w:rsid w:val="00987872"/>
    <w:rsid w:val="009972D2"/>
    <w:rsid w:val="009E4A70"/>
    <w:rsid w:val="00A60AD1"/>
    <w:rsid w:val="00AC36E4"/>
    <w:rsid w:val="00C6200C"/>
    <w:rsid w:val="00C7567C"/>
    <w:rsid w:val="00CF3C17"/>
    <w:rsid w:val="00DE44D1"/>
    <w:rsid w:val="00E510FC"/>
    <w:rsid w:val="00E711BA"/>
    <w:rsid w:val="00ED4B9D"/>
    <w:rsid w:val="00EF7606"/>
    <w:rsid w:val="00F0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A32DF6DED4DC2BE2F56877852A4E8">
    <w:name w:val="5DBA32DF6DED4DC2BE2F56877852A4E8"/>
    <w:rsid w:val="00ED4B9D"/>
  </w:style>
  <w:style w:type="paragraph" w:customStyle="1" w:styleId="7F35D949482D49DBA21B86190B5368CB">
    <w:name w:val="7F35D949482D49DBA21B86190B5368CB"/>
    <w:rsid w:val="00ED4B9D"/>
  </w:style>
  <w:style w:type="paragraph" w:customStyle="1" w:styleId="7B39E48217B4427EAD76A1B09948F1C3">
    <w:name w:val="7B39E48217B4427EAD76A1B09948F1C3"/>
    <w:rsid w:val="00ED4B9D"/>
  </w:style>
  <w:style w:type="paragraph" w:customStyle="1" w:styleId="368A8DF7DD194751A921D72C92A9EE1E">
    <w:name w:val="368A8DF7DD194751A921D72C92A9EE1E"/>
    <w:rsid w:val="00ED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3" ma:contentTypeDescription="Een nieuw document maken." ma:contentTypeScope="" ma:versionID="74d929d85994551d6203af5c71d6337a">
  <xsd:schema xmlns:xsd="http://www.w3.org/2001/XMLSchema" xmlns:xs="http://www.w3.org/2001/XMLSchema" xmlns:p="http://schemas.microsoft.com/office/2006/metadata/properties" xmlns:ns3="9bb3c0fd-ad6c-41bf-95d7-fe41ef579498" xmlns:ns4="c4e79985-8f7f-48f5-b659-b0155714de37" targetNamespace="http://schemas.microsoft.com/office/2006/metadata/properties" ma:root="true" ma:fieldsID="88386d4b5ce0d37504373a137b34bf1a" ns3:_="" ns4:_="">
    <xsd:import namespace="9bb3c0fd-ad6c-41bf-95d7-fe41ef579498"/>
    <xsd:import namespace="c4e79985-8f7f-48f5-b659-b0155714de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e79985-8f7f-48f5-b659-b0155714de37"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D5548-93DB-495C-AF4F-3547970C9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c4e79985-8f7f-48f5-b659-b0155714d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A5B8BF-C801-4E56-AEC5-DF030F035A84}">
  <ds:schemaRefs>
    <ds:schemaRef ds:uri="http://schemas.microsoft.com/sharepoint/v3/contenttype/forms"/>
  </ds:schemaRefs>
</ds:datastoreItem>
</file>

<file path=customXml/itemProps5.xml><?xml version="1.0" encoding="utf-8"?>
<ds:datastoreItem xmlns:ds="http://schemas.openxmlformats.org/officeDocument/2006/customXml" ds:itemID="{F42DDF62-5173-4B9B-94E3-F01EE8CB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16</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Xxxx</dc:creator>
  <cp:keywords/>
  <dc:description/>
  <cp:lastModifiedBy>Domacassé,Johnson J.H.M.</cp:lastModifiedBy>
  <cp:revision>69</cp:revision>
  <cp:lastPrinted>2019-11-05T16:02:00Z</cp:lastPrinted>
  <dcterms:created xsi:type="dcterms:W3CDTF">2023-09-05T15:14:00Z</dcterms:created>
  <dcterms:modified xsi:type="dcterms:W3CDTF">2023-09-06T16:33:00Z</dcterms:modified>
  <cp:category>Project 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